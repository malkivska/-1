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B5598F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E6205C" w:rsidRPr="007F2EA7" w:rsidRDefault="00674704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A0594B" w:rsidRPr="00B750FF" w:rsidRDefault="00B750F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val="en-US"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>
        <w:rPr>
          <w:rFonts w:cs="Times New Roman"/>
          <w:b/>
          <w:bCs/>
          <w:sz w:val="40"/>
          <w:szCs w:val="40"/>
          <w:lang w:val="en-US" w:eastAsia="ru-RU"/>
        </w:rPr>
        <w:t>1</w:t>
      </w:r>
    </w:p>
    <w:p w:rsidR="00A0594B" w:rsidRPr="009E09C4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A0594B" w:rsidRPr="009E09C4" w:rsidRDefault="00FF0C90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</w:t>
      </w:r>
      <w:r w:rsidR="00A0594B" w:rsidRPr="009E09C4">
        <w:rPr>
          <w:rFonts w:cs="Times New Roman"/>
          <w:bCs/>
          <w:szCs w:val="28"/>
          <w:lang w:val="uk-UA" w:eastAsia="ru-RU"/>
        </w:rPr>
        <w:t xml:space="preserve"> «</w:t>
      </w:r>
      <w:r w:rsidR="00B750FF">
        <w:rPr>
          <w:rFonts w:cs="Times New Roman"/>
          <w:bCs/>
          <w:szCs w:val="28"/>
          <w:lang w:val="uk-UA" w:eastAsia="ru-RU"/>
        </w:rPr>
        <w:t>Введення-виведення даних С++</w:t>
      </w:r>
      <w:r w:rsidR="00E6205C" w:rsidRPr="009E09C4">
        <w:rPr>
          <w:szCs w:val="28"/>
          <w:lang w:val="uk-UA"/>
        </w:rPr>
        <w:t>»</w:t>
      </w:r>
    </w:p>
    <w:p w:rsidR="00A0594B" w:rsidRPr="007F2EA7" w:rsidRDefault="00E23C39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:rsidR="00A0594B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A0594B" w:rsidRPr="003A0807" w:rsidRDefault="00F05BE7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B750FF" w:rsidRPr="00B750FF">
        <w:rPr>
          <w:rFonts w:cs="Times New Roman"/>
          <w:bCs/>
          <w:szCs w:val="28"/>
          <w:lang w:val="uk-UA" w:eastAsia="ru-RU"/>
        </w:rPr>
        <w:t>175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B750FF">
        <w:rPr>
          <w:rFonts w:cs="Times New Roman"/>
          <w:bCs/>
          <w:szCs w:val="28"/>
          <w:lang w:val="uk-UA" w:eastAsia="ru-RU"/>
        </w:rPr>
        <w:t>318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B750FF">
        <w:rPr>
          <w:rFonts w:cs="Times New Roman"/>
          <w:bCs/>
          <w:szCs w:val="28"/>
          <w:lang w:val="uk-UA" w:eastAsia="ru-RU"/>
        </w:rPr>
        <w:t>13</w:t>
      </w:r>
      <w:r w:rsidR="00A0594B" w:rsidRPr="00CB5B18">
        <w:rPr>
          <w:rFonts w:cs="Times New Roman"/>
          <w:bCs/>
          <w:szCs w:val="28"/>
          <w:lang w:val="uk-UA" w:eastAsia="ru-RU"/>
        </w:rPr>
        <w:t xml:space="preserve"> Л</w:t>
      </w:r>
      <w:r w:rsidR="00A0594B" w:rsidRPr="003A0807">
        <w:rPr>
          <w:rFonts w:cs="Times New Roman"/>
          <w:bCs/>
          <w:szCs w:val="28"/>
          <w:lang w:val="uk-UA" w:eastAsia="ru-RU"/>
        </w:rPr>
        <w:t>Р</w:t>
      </w: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:rsidR="00B5598F" w:rsidRDefault="00B5598F" w:rsidP="00F132A2">
      <w:pPr>
        <w:jc w:val="left"/>
        <w:rPr>
          <w:rFonts w:cs="Times New Roman"/>
          <w:szCs w:val="28"/>
          <w:lang w:val="uk-UA"/>
        </w:rPr>
      </w:pPr>
    </w:p>
    <w:p w:rsidR="00FF0C90" w:rsidRPr="007F2EA7" w:rsidRDefault="00FF0C90" w:rsidP="00F132A2">
      <w:pPr>
        <w:jc w:val="left"/>
        <w:rPr>
          <w:rFonts w:cs="Times New Roman"/>
          <w:szCs w:val="28"/>
          <w:lang w:val="uk-UA"/>
        </w:rPr>
      </w:pPr>
    </w:p>
    <w:p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 xml:space="preserve">Виконав студент гр. </w:t>
      </w:r>
      <w:r w:rsidRPr="00B750FF">
        <w:rPr>
          <w:rFonts w:cs="Times New Roman"/>
          <w:bCs/>
          <w:color w:val="000000" w:themeColor="text1"/>
          <w:szCs w:val="28"/>
          <w:lang w:val="uk-UA" w:eastAsia="ru-RU"/>
        </w:rPr>
        <w:t>______</w:t>
      </w:r>
      <w:r w:rsidR="005437C8">
        <w:rPr>
          <w:rFonts w:cs="Times New Roman"/>
          <w:bCs/>
          <w:color w:val="000000" w:themeColor="text1"/>
          <w:szCs w:val="28"/>
          <w:u w:val="single"/>
          <w:lang w:val="uk-UA" w:eastAsia="ru-RU"/>
        </w:rPr>
        <w:t>318</w:t>
      </w:r>
      <w:r w:rsidR="00B5598F" w:rsidRPr="00B750FF">
        <w:rPr>
          <w:rFonts w:cs="Times New Roman"/>
          <w:bCs/>
          <w:color w:val="000000" w:themeColor="text1"/>
          <w:szCs w:val="28"/>
          <w:lang w:val="uk-UA" w:eastAsia="ru-RU"/>
        </w:rPr>
        <w:t>_____</w:t>
      </w:r>
      <w:r w:rsidRPr="00B750FF">
        <w:rPr>
          <w:rFonts w:cs="Times New Roman"/>
          <w:bCs/>
          <w:color w:val="000000" w:themeColor="text1"/>
          <w:szCs w:val="28"/>
          <w:lang w:val="uk-UA" w:eastAsia="ru-RU"/>
        </w:rPr>
        <w:t>__</w:t>
      </w:r>
      <w:r w:rsidR="00F05BE7" w:rsidRPr="00B750FF">
        <w:rPr>
          <w:rFonts w:cs="Times New Roman"/>
          <w:bCs/>
          <w:color w:val="000000" w:themeColor="text1"/>
          <w:szCs w:val="28"/>
          <w:lang w:val="uk-UA" w:eastAsia="ru-RU"/>
        </w:rPr>
        <w:t>___</w:t>
      </w:r>
    </w:p>
    <w:p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2B3E5C" w:rsidRPr="005437C8" w:rsidRDefault="00481CD1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781C94">
        <w:rPr>
          <w:rFonts w:cs="Times New Roman"/>
          <w:bCs/>
          <w:szCs w:val="28"/>
          <w:lang w:val="uk-UA" w:eastAsia="ru-RU"/>
        </w:rPr>
        <w:t>___</w:t>
      </w:r>
      <w:r w:rsidR="00781C94" w:rsidRPr="00781C94">
        <w:rPr>
          <w:rFonts w:cs="Times New Roman"/>
          <w:bCs/>
          <w:szCs w:val="28"/>
          <w:u w:val="single"/>
          <w:lang w:val="uk-UA" w:eastAsia="ru-RU"/>
        </w:rPr>
        <w:t>27.09.24</w:t>
      </w:r>
      <w:r w:rsidR="005437C8"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 w:rsidR="00781C94" w:rsidRPr="00781C94">
        <w:rPr>
          <w:rFonts w:cs="Times New Roman"/>
          <w:bCs/>
          <w:color w:val="000000" w:themeColor="text1"/>
          <w:szCs w:val="28"/>
          <w:u w:val="single"/>
          <w:lang w:val="uk-UA" w:eastAsia="ru-RU"/>
        </w:rPr>
        <w:t>Мальківська Вікторія</w:t>
      </w:r>
      <w:r w:rsidR="00781C94" w:rsidRPr="005437C8">
        <w:rPr>
          <w:rFonts w:cs="Times New Roman"/>
          <w:bCs/>
          <w:szCs w:val="28"/>
          <w:lang w:val="uk-UA" w:eastAsia="ru-RU"/>
        </w:rPr>
        <w:t>___</w:t>
      </w:r>
      <w:r w:rsidR="005437C8">
        <w:rPr>
          <w:rFonts w:cs="Times New Roman"/>
          <w:bCs/>
          <w:szCs w:val="28"/>
          <w:u w:val="single"/>
          <w:lang w:val="uk-UA" w:eastAsia="ru-RU"/>
        </w:rPr>
        <w:t xml:space="preserve">  </w:t>
      </w:r>
    </w:p>
    <w:p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:rsidR="00B5598F" w:rsidRPr="007F2EA7" w:rsidRDefault="00F05BE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="007F2EA7"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 xml:space="preserve"> </w:t>
      </w:r>
      <w:r w:rsidRPr="007F2EA7">
        <w:rPr>
          <w:rFonts w:cs="Times New Roman"/>
          <w:szCs w:val="28"/>
          <w:lang w:val="uk-UA"/>
        </w:rPr>
        <w:t>ГАВРИЛЕНКО</w:t>
      </w:r>
    </w:p>
    <w:p w:rsidR="00750F5D" w:rsidRPr="007F2EA7" w:rsidRDefault="00F05BE7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  <w:bookmarkStart w:id="0" w:name="_GoBack"/>
      <w:bookmarkEnd w:id="0"/>
    </w:p>
    <w:p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Pr="007F2EA7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750F5D" w:rsidRPr="00264824" w:rsidRDefault="004C468F" w:rsidP="00F132A2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264824">
        <w:rPr>
          <w:rFonts w:cs="Times New Roman"/>
          <w:szCs w:val="28"/>
          <w:lang w:val="en-US"/>
        </w:rPr>
        <w:t>4</w:t>
      </w:r>
    </w:p>
    <w:p w:rsidR="00E6205C" w:rsidRPr="004C468F" w:rsidRDefault="00E6205C" w:rsidP="00F05BE7">
      <w:pPr>
        <w:pStyle w:val="1"/>
      </w:pPr>
      <w:r w:rsidRPr="007F2EA7">
        <w:rPr>
          <w:lang w:val="uk-UA"/>
        </w:rPr>
        <w:lastRenderedPageBreak/>
        <w:t>МЕТА РОБОТИ</w:t>
      </w:r>
    </w:p>
    <w:p w:rsidR="0080475C" w:rsidRPr="003A0807" w:rsidRDefault="0080475C" w:rsidP="00F132A2">
      <w:pPr>
        <w:rPr>
          <w:szCs w:val="28"/>
        </w:rPr>
      </w:pPr>
    </w:p>
    <w:p w:rsidR="00EE509F" w:rsidRPr="00EE509F" w:rsidRDefault="00EE509F" w:rsidP="00EE509F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EE509F">
        <w:rPr>
          <w:rFonts w:cs="Times New Roman"/>
          <w:bCs/>
          <w:color w:val="000000" w:themeColor="text1"/>
          <w:szCs w:val="28"/>
          <w:lang w:val="uk-UA" w:eastAsia="ru-RU"/>
        </w:rPr>
        <w:t>Ознайомитися з основами розробки програм і реалізувати консольний</w:t>
      </w:r>
    </w:p>
    <w:p w:rsidR="008A153B" w:rsidRPr="00EE509F" w:rsidRDefault="00EE509F" w:rsidP="00EE509F">
      <w:pPr>
        <w:ind w:firstLine="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EE509F">
        <w:rPr>
          <w:rFonts w:cs="Times New Roman"/>
          <w:bCs/>
          <w:color w:val="000000" w:themeColor="text1"/>
          <w:szCs w:val="28"/>
          <w:lang w:val="uk-UA" w:eastAsia="ru-RU"/>
        </w:rPr>
        <w:t>додаток для введення / виведення даних н</w:t>
      </w:r>
      <w:r w:rsidRPr="00EE509F">
        <w:rPr>
          <w:rFonts w:cs="Times New Roman"/>
          <w:bCs/>
          <w:color w:val="000000" w:themeColor="text1"/>
          <w:szCs w:val="28"/>
          <w:lang w:val="uk-UA" w:eastAsia="ru-RU"/>
        </w:rPr>
        <w:t xml:space="preserve">а мові програмування C++. Також </w:t>
      </w:r>
      <w:r w:rsidRPr="00EE509F">
        <w:rPr>
          <w:rFonts w:cs="Times New Roman"/>
          <w:bCs/>
          <w:color w:val="000000" w:themeColor="text1"/>
          <w:szCs w:val="28"/>
          <w:lang w:val="uk-UA" w:eastAsia="ru-RU"/>
        </w:rPr>
        <w:t>отримати навички оформлення звітів з лабораторних робіт.</w:t>
      </w:r>
    </w:p>
    <w:p w:rsidR="008A153B" w:rsidRPr="003A0807" w:rsidRDefault="008A153B" w:rsidP="00F132A2">
      <w:pPr>
        <w:rPr>
          <w:szCs w:val="28"/>
          <w:lang w:val="uk-UA"/>
        </w:rPr>
      </w:pPr>
    </w:p>
    <w:p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:rsidR="00FF1261" w:rsidRPr="003A0807" w:rsidRDefault="00FF1261" w:rsidP="00F132A2">
      <w:pPr>
        <w:rPr>
          <w:szCs w:val="28"/>
          <w:lang w:val="uk-UA"/>
        </w:rPr>
      </w:pPr>
    </w:p>
    <w:p w:rsidR="00EE509F" w:rsidRPr="00EE509F" w:rsidRDefault="004565C1" w:rsidP="00EE509F">
      <w:pPr>
        <w:jc w:val="left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CB5B18">
        <w:rPr>
          <w:rFonts w:cs="Times New Roman"/>
          <w:bCs/>
          <w:color w:val="4F6228" w:themeColor="accent3" w:themeShade="80"/>
          <w:szCs w:val="28"/>
          <w:lang w:val="uk-UA" w:eastAsia="ru-RU"/>
        </w:rPr>
        <w:t xml:space="preserve"> </w:t>
      </w:r>
      <w:r w:rsidR="00EE509F" w:rsidRPr="00EE509F">
        <w:rPr>
          <w:rFonts w:cs="Times New Roman"/>
          <w:bCs/>
          <w:color w:val="000000" w:themeColor="text1"/>
          <w:szCs w:val="28"/>
          <w:lang w:val="uk-UA" w:eastAsia="ru-RU"/>
        </w:rPr>
        <w:t>Завдання 1. Створити порожній проект С++ в середовищі Visual Studio чи</w:t>
      </w:r>
    </w:p>
    <w:p w:rsidR="00EE509F" w:rsidRPr="00EE509F" w:rsidRDefault="00EE509F" w:rsidP="00EE509F">
      <w:pPr>
        <w:ind w:firstLine="0"/>
        <w:jc w:val="left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EE509F">
        <w:rPr>
          <w:rFonts w:cs="Times New Roman"/>
          <w:bCs/>
          <w:color w:val="000000" w:themeColor="text1"/>
          <w:szCs w:val="28"/>
          <w:lang w:val="uk-UA" w:eastAsia="ru-RU"/>
        </w:rPr>
        <w:t>запустити мобільний додаток, онлайн компі</w:t>
      </w:r>
      <w:r w:rsidRPr="00EE509F">
        <w:rPr>
          <w:rFonts w:cs="Times New Roman"/>
          <w:bCs/>
          <w:color w:val="000000" w:themeColor="text1"/>
          <w:szCs w:val="28"/>
          <w:lang w:val="uk-UA" w:eastAsia="ru-RU"/>
        </w:rPr>
        <w:t xml:space="preserve">лятор С++. Додати/створити файл </w:t>
      </w:r>
      <w:r w:rsidRPr="00EE509F">
        <w:rPr>
          <w:rFonts w:cs="Times New Roman"/>
          <w:bCs/>
          <w:color w:val="000000" w:themeColor="text1"/>
          <w:szCs w:val="28"/>
          <w:lang w:val="uk-UA" w:eastAsia="ru-RU"/>
        </w:rPr>
        <w:t>вихідного коду main.cpp. Додати в файл програмний код для вирішення двох</w:t>
      </w:r>
    </w:p>
    <w:p w:rsidR="007A3E44" w:rsidRDefault="00EE509F" w:rsidP="00EE509F">
      <w:pPr>
        <w:ind w:firstLine="0"/>
        <w:jc w:val="left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EE509F">
        <w:rPr>
          <w:rFonts w:cs="Times New Roman"/>
          <w:bCs/>
          <w:color w:val="000000" w:themeColor="text1"/>
          <w:szCs w:val="28"/>
          <w:lang w:val="uk-UA" w:eastAsia="ru-RU"/>
        </w:rPr>
        <w:t>задач відповідно до варіанту. Запустити і налагодити код.</w:t>
      </w:r>
    </w:p>
    <w:p w:rsidR="00AF4F74" w:rsidRDefault="00AF4F74" w:rsidP="00AF4F74">
      <w:pPr>
        <w:jc w:val="left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AF4F74">
        <w:rPr>
          <w:rFonts w:cs="Times New Roman"/>
          <w:bCs/>
          <w:color w:val="000000" w:themeColor="text1"/>
          <w:szCs w:val="28"/>
          <w:lang w:val="uk-UA" w:eastAsia="ru-RU"/>
        </w:rPr>
        <w:t>Begin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Pr="00AF4F74">
        <w:rPr>
          <w:rFonts w:cs="Times New Roman"/>
          <w:bCs/>
          <w:color w:val="000000" w:themeColor="text1"/>
          <w:szCs w:val="28"/>
          <w:lang w:val="uk-UA" w:eastAsia="ru-RU"/>
        </w:rPr>
        <w:t>6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>.</w:t>
      </w:r>
      <w:r w:rsidRPr="00AF4F74">
        <w:rPr>
          <w:rFonts w:cs="Times New Roman"/>
          <w:bCs/>
          <w:color w:val="000000" w:themeColor="text1"/>
          <w:szCs w:val="28"/>
          <w:lang w:val="uk-UA" w:eastAsia="ru-RU"/>
        </w:rPr>
        <w:t xml:space="preserve"> Дано довжини ребер a, b, c прямокутного па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ралелепіпеда. Знайти його об'єм </w:t>
      </w:r>
      <w:r w:rsidRPr="00AF4F74">
        <w:rPr>
          <w:rFonts w:cs="Times New Roman"/>
          <w:bCs/>
          <w:color w:val="000000" w:themeColor="text1"/>
          <w:szCs w:val="28"/>
          <w:lang w:val="uk-UA" w:eastAsia="ru-RU"/>
        </w:rPr>
        <w:t>V = a · b · c і площа поверхні S = 2 · (a · b + b · c + a · c).</w:t>
      </w:r>
    </w:p>
    <w:p w:rsidR="00AF4F74" w:rsidRDefault="00AF4F74" w:rsidP="00AF4F74">
      <w:pPr>
        <w:jc w:val="left"/>
        <w:rPr>
          <w:rFonts w:cs="Times New Roman"/>
          <w:bCs/>
          <w:color w:val="000000" w:themeColor="text1"/>
          <w:szCs w:val="28"/>
          <w:lang w:val="uk-UA" w:eastAsia="ru-RU"/>
        </w:rPr>
      </w:pPr>
      <w:r>
        <w:rPr>
          <w:rFonts w:cs="Times New Roman"/>
          <w:bCs/>
          <w:color w:val="000000" w:themeColor="text1"/>
          <w:szCs w:val="28"/>
          <w:lang w:val="uk-UA" w:eastAsia="ru-RU"/>
        </w:rPr>
        <w:t>Begin 22</w:t>
      </w:r>
      <w:r w:rsidRPr="00AF4F74">
        <w:rPr>
          <w:rFonts w:cs="Times New Roman"/>
          <w:bCs/>
          <w:color w:val="000000" w:themeColor="text1"/>
          <w:szCs w:val="28"/>
          <w:lang w:val="uk-UA" w:eastAsia="ru-RU"/>
        </w:rPr>
        <w:t xml:space="preserve">. </w:t>
      </w:r>
      <w:r w:rsidRPr="00AF4F74">
        <w:rPr>
          <w:rFonts w:cs="Times New Roman"/>
          <w:bCs/>
          <w:color w:val="000000" w:themeColor="text1"/>
          <w:szCs w:val="28"/>
          <w:lang w:val="uk-UA" w:eastAsia="ru-RU"/>
        </w:rPr>
        <w:t xml:space="preserve">Дано значення кута α в радіанах (0 ≤ α &lt;2 · π). </w:t>
      </w:r>
      <w:r>
        <w:rPr>
          <w:rFonts w:cs="Times New Roman"/>
          <w:bCs/>
          <w:color w:val="000000" w:themeColor="text1"/>
          <w:szCs w:val="28"/>
          <w:lang w:val="uk-UA" w:eastAsia="ru-RU"/>
        </w:rPr>
        <w:t xml:space="preserve">Обчислити значення цього ж кута </w:t>
      </w:r>
      <w:r w:rsidRPr="00AF4F74">
        <w:rPr>
          <w:rFonts w:cs="Times New Roman"/>
          <w:bCs/>
          <w:color w:val="000000" w:themeColor="text1"/>
          <w:szCs w:val="28"/>
          <w:lang w:val="uk-UA" w:eastAsia="ru-RU"/>
        </w:rPr>
        <w:t>в градусах, враховуючи, що 180 ° = π радіанів. Значення π вважати рівним 3.14.</w:t>
      </w:r>
    </w:p>
    <w:p w:rsidR="00AF4F74" w:rsidRPr="00EE509F" w:rsidDel="007C0720" w:rsidRDefault="00AF4F74" w:rsidP="00EE509F">
      <w:pPr>
        <w:ind w:firstLine="0"/>
        <w:jc w:val="left"/>
        <w:rPr>
          <w:del w:id="1" w:author="Buh" w:date="2024-09-27T17:55:00Z"/>
          <w:rFonts w:cs="Times New Roman"/>
          <w:bCs/>
          <w:i/>
          <w:color w:val="000000" w:themeColor="text1"/>
          <w:szCs w:val="28"/>
          <w:lang w:val="uk-UA" w:eastAsia="ru-RU"/>
        </w:rPr>
      </w:pPr>
    </w:p>
    <w:p w:rsidR="00FF0C90" w:rsidRDefault="00FF0C90" w:rsidP="007C0720">
      <w:pPr>
        <w:pStyle w:val="1"/>
        <w:pageBreakBefore w:val="0"/>
        <w:jc w:val="both"/>
        <w:rPr>
          <w:lang w:val="uk-UA"/>
        </w:rPr>
        <w:pPrChange w:id="2" w:author="Buh" w:date="2024-09-27T17:55:00Z">
          <w:pPr>
            <w:pStyle w:val="1"/>
            <w:pageBreakBefore w:val="0"/>
          </w:pPr>
        </w:pPrChange>
      </w:pPr>
    </w:p>
    <w:p w:rsidR="00E6205C" w:rsidRPr="007F2EA7" w:rsidRDefault="00E6205C" w:rsidP="00FF0C90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ВИКОНАННЯ РОБОТИ</w:t>
      </w:r>
    </w:p>
    <w:p w:rsidR="00FF1261" w:rsidRPr="007F2EA7" w:rsidRDefault="00FF1261" w:rsidP="00F132A2">
      <w:pPr>
        <w:rPr>
          <w:lang w:val="uk-UA"/>
        </w:rPr>
      </w:pPr>
    </w:p>
    <w:p w:rsidR="006B3F61" w:rsidRDefault="00FF1261" w:rsidP="00AF4F74">
      <w:pPr>
        <w:rPr>
          <w:lang w:val="uk-UA"/>
        </w:rPr>
      </w:pPr>
      <w:r w:rsidRPr="007F2EA7">
        <w:rPr>
          <w:lang w:val="uk-UA"/>
        </w:rPr>
        <w:t>Завдання 1.</w:t>
      </w:r>
      <w:r w:rsidR="00996641">
        <w:rPr>
          <w:lang w:val="uk-UA"/>
        </w:rPr>
        <w:t xml:space="preserve"> </w:t>
      </w:r>
    </w:p>
    <w:p w:rsidR="003A0807" w:rsidRPr="00264824" w:rsidRDefault="002E3A4C" w:rsidP="00996641">
      <w:pPr>
        <w:rPr>
          <w:lang w:val="en-US"/>
        </w:rPr>
      </w:pPr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задачі </w:t>
      </w:r>
      <w:r w:rsidR="00264824" w:rsidRPr="00264824">
        <w:rPr>
          <w:rFonts w:cs="Times New Roman"/>
          <w:bCs/>
          <w:color w:val="000000" w:themeColor="text1"/>
          <w:szCs w:val="28"/>
          <w:lang w:val="en-US" w:eastAsia="ru-RU"/>
        </w:rPr>
        <w:t>Begin 6</w:t>
      </w:r>
    </w:p>
    <w:p w:rsidR="00F208F4" w:rsidRPr="007F2EA7" w:rsidRDefault="00FF1261" w:rsidP="00996641">
      <w:pPr>
        <w:rPr>
          <w:lang w:val="uk-UA"/>
        </w:rPr>
      </w:pPr>
      <w:r w:rsidRPr="007F2EA7">
        <w:rPr>
          <w:lang w:val="uk-UA"/>
        </w:rPr>
        <w:t>Вхідні дані</w:t>
      </w:r>
      <w:r w:rsidR="002E3A4C" w:rsidRPr="004C468F">
        <w:rPr>
          <w:lang w:val="uk-UA"/>
        </w:rPr>
        <w:t xml:space="preserve"> (</w:t>
      </w:r>
      <w:r w:rsidR="002E3A4C">
        <w:rPr>
          <w:lang w:val="uk-UA"/>
        </w:rPr>
        <w:t>ім’я, опис, тип</w:t>
      </w:r>
      <w:r w:rsidR="003A0807">
        <w:rPr>
          <w:lang w:val="uk-UA"/>
        </w:rPr>
        <w:t>, обмеження</w:t>
      </w:r>
      <w:r w:rsidR="002E3A4C" w:rsidRPr="004C468F">
        <w:rPr>
          <w:lang w:val="uk-UA"/>
        </w:rPr>
        <w:t>)</w:t>
      </w:r>
      <w:r w:rsidRPr="007F2EA7">
        <w:rPr>
          <w:lang w:val="uk-UA"/>
        </w:rPr>
        <w:t>:</w:t>
      </w:r>
    </w:p>
    <w:p w:rsidR="00B61E21" w:rsidRPr="00B61E21" w:rsidRDefault="00B61E21" w:rsidP="00B61E21">
      <w:pPr>
        <w:ind w:left="567" w:firstLine="0"/>
        <w:rPr>
          <w:ins w:id="3" w:author="Buh" w:date="2024-09-27T17:45:00Z"/>
          <w:rFonts w:cs="Times New Roman"/>
          <w:bCs/>
          <w:color w:val="000000" w:themeColor="text1"/>
          <w:szCs w:val="28"/>
          <w:lang w:eastAsia="ru-RU"/>
          <w:rPrChange w:id="4" w:author="Buh" w:date="2024-09-27T17:45:00Z">
            <w:rPr>
              <w:ins w:id="5" w:author="Buh" w:date="2024-09-27T17:45:00Z"/>
              <w:rFonts w:cs="Times New Roman"/>
              <w:bCs/>
              <w:color w:val="000000" w:themeColor="text1"/>
              <w:szCs w:val="28"/>
              <w:lang w:val="en-US" w:eastAsia="ru-RU"/>
            </w:rPr>
          </w:rPrChange>
        </w:rPr>
        <w:pPrChange w:id="6" w:author="Buh" w:date="2024-09-27T17:44:00Z">
          <w:pPr/>
        </w:pPrChange>
      </w:pPr>
      <w:ins w:id="7" w:author="Buh" w:date="2024-09-27T17:44:00Z">
        <w:r w:rsidRPr="00B61E21">
          <w:rPr>
            <w:rFonts w:cs="Times New Roman"/>
            <w:bCs/>
            <w:color w:val="000000" w:themeColor="text1"/>
            <w:szCs w:val="28"/>
            <w:lang w:val="uk-UA" w:eastAsia="ru-RU"/>
          </w:rPr>
          <w:t>• а (</w:t>
        </w:r>
      </w:ins>
      <w:ins w:id="8" w:author="Buh" w:date="2024-09-27T17:47:00Z">
        <w:r>
          <w:rPr>
            <w:rFonts w:cs="Times New Roman"/>
            <w:bCs/>
            <w:color w:val="000000" w:themeColor="text1"/>
            <w:szCs w:val="28"/>
            <w:lang w:val="uk-UA" w:eastAsia="ru-RU"/>
          </w:rPr>
          <w:t>Д</w:t>
        </w:r>
      </w:ins>
      <w:ins w:id="9" w:author="Buh" w:date="2024-09-27T17:44:00Z">
        <w:r w:rsidRPr="00B61E21">
          <w:rPr>
            <w:rFonts w:cs="Times New Roman"/>
            <w:bCs/>
            <w:color w:val="000000" w:themeColor="text1"/>
            <w:szCs w:val="28"/>
            <w:lang w:val="uk-UA" w:eastAsia="ru-RU"/>
            <w:rPrChange w:id="10" w:author="Buh" w:date="2024-09-27T17:45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t>овжина ребра а), тип: ціле або дійсне число, а &gt; 0</w:t>
        </w:r>
      </w:ins>
      <w:ins w:id="11" w:author="Buh" w:date="2024-09-27T17:45:00Z">
        <w:r w:rsidRPr="00B61E21">
          <w:rPr>
            <w:rFonts w:cs="Times New Roman"/>
            <w:bCs/>
            <w:color w:val="000000" w:themeColor="text1"/>
            <w:szCs w:val="28"/>
            <w:lang w:eastAsia="ru-RU"/>
            <w:rPrChange w:id="12" w:author="Buh" w:date="2024-09-27T17:45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>;</w:t>
        </w:r>
      </w:ins>
    </w:p>
    <w:p w:rsidR="00B61E21" w:rsidRPr="00B61E21" w:rsidRDefault="00B61E21" w:rsidP="00B61E21">
      <w:pPr>
        <w:ind w:left="567" w:firstLine="0"/>
        <w:rPr>
          <w:ins w:id="13" w:author="Buh" w:date="2024-09-27T17:45:00Z"/>
          <w:rFonts w:cs="Times New Roman"/>
          <w:bCs/>
          <w:color w:val="000000" w:themeColor="text1"/>
          <w:szCs w:val="28"/>
          <w:lang w:eastAsia="ru-RU"/>
          <w:rPrChange w:id="14" w:author="Buh" w:date="2024-09-27T17:45:00Z">
            <w:rPr>
              <w:ins w:id="15" w:author="Buh" w:date="2024-09-27T17:45:00Z"/>
              <w:rFonts w:cs="Times New Roman"/>
              <w:bCs/>
              <w:color w:val="000000" w:themeColor="text1"/>
              <w:szCs w:val="28"/>
              <w:lang w:val="en-US" w:eastAsia="ru-RU"/>
            </w:rPr>
          </w:rPrChange>
        </w:rPr>
        <w:pPrChange w:id="16" w:author="Buh" w:date="2024-09-27T17:44:00Z">
          <w:pPr/>
        </w:pPrChange>
      </w:pPr>
      <w:ins w:id="17" w:author="Buh" w:date="2024-09-27T17:44:00Z">
        <w:r>
          <w:rPr>
            <w:rFonts w:cs="Times New Roman"/>
            <w:bCs/>
            <w:color w:val="000000" w:themeColor="text1"/>
            <w:szCs w:val="28"/>
            <w:lang w:val="uk-UA" w:eastAsia="ru-RU"/>
            <w:rPrChange w:id="18" w:author="Buh" w:date="2024-09-27T17:45:00Z">
              <w:rPr>
                <w:rFonts w:cs="Times New Roman"/>
                <w:bCs/>
                <w:color w:val="000000" w:themeColor="text1"/>
                <w:szCs w:val="28"/>
                <w:lang w:val="uk-UA" w:eastAsia="ru-RU"/>
              </w:rPr>
            </w:rPrChange>
          </w:rPr>
          <w:t>• b (</w:t>
        </w:r>
      </w:ins>
      <w:ins w:id="19" w:author="Buh" w:date="2024-09-27T17:47:00Z">
        <w:r>
          <w:rPr>
            <w:rFonts w:cs="Times New Roman"/>
            <w:bCs/>
            <w:color w:val="000000" w:themeColor="text1"/>
            <w:szCs w:val="28"/>
            <w:lang w:val="uk-UA" w:eastAsia="ru-RU"/>
          </w:rPr>
          <w:t>Д</w:t>
        </w:r>
      </w:ins>
      <w:ins w:id="20" w:author="Buh" w:date="2024-09-27T17:44:00Z">
        <w:r w:rsidRPr="00B61E21">
          <w:rPr>
            <w:rFonts w:cs="Times New Roman"/>
            <w:bCs/>
            <w:color w:val="000000" w:themeColor="text1"/>
            <w:szCs w:val="28"/>
            <w:lang w:val="uk-UA" w:eastAsia="ru-RU"/>
            <w:rPrChange w:id="21" w:author="Buh" w:date="2024-09-27T17:45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t>овжина ребра b), тип: ціле або дійсне число, b &gt; 0</w:t>
        </w:r>
      </w:ins>
      <w:ins w:id="22" w:author="Buh" w:date="2024-09-27T17:45:00Z">
        <w:r w:rsidRPr="00B61E21">
          <w:rPr>
            <w:rFonts w:cs="Times New Roman"/>
            <w:bCs/>
            <w:color w:val="000000" w:themeColor="text1"/>
            <w:szCs w:val="28"/>
            <w:lang w:eastAsia="ru-RU"/>
            <w:rPrChange w:id="23" w:author="Buh" w:date="2024-09-27T17:45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>;</w:t>
        </w:r>
      </w:ins>
    </w:p>
    <w:p w:rsidR="00B61E21" w:rsidRPr="00B61E21" w:rsidRDefault="00B61E21" w:rsidP="00B61E21">
      <w:pPr>
        <w:ind w:left="567" w:firstLine="0"/>
        <w:rPr>
          <w:ins w:id="24" w:author="Buh" w:date="2024-09-27T17:45:00Z"/>
          <w:rFonts w:cs="Times New Roman"/>
          <w:bCs/>
          <w:color w:val="000000" w:themeColor="text1"/>
          <w:szCs w:val="28"/>
          <w:lang w:eastAsia="ru-RU"/>
          <w:rPrChange w:id="25" w:author="Buh" w:date="2024-09-27T17:46:00Z">
            <w:rPr>
              <w:ins w:id="26" w:author="Buh" w:date="2024-09-27T17:45:00Z"/>
              <w:rFonts w:cs="Times New Roman"/>
              <w:bCs/>
              <w:color w:val="000000" w:themeColor="text1"/>
              <w:szCs w:val="28"/>
              <w:lang w:val="en-US" w:eastAsia="ru-RU"/>
            </w:rPr>
          </w:rPrChange>
        </w:rPr>
        <w:pPrChange w:id="27" w:author="Buh" w:date="2024-09-27T17:44:00Z">
          <w:pPr/>
        </w:pPrChange>
      </w:pPr>
      <w:ins w:id="28" w:author="Buh" w:date="2024-09-27T17:44:00Z">
        <w:r>
          <w:rPr>
            <w:rFonts w:cs="Times New Roman"/>
            <w:bCs/>
            <w:color w:val="000000" w:themeColor="text1"/>
            <w:szCs w:val="28"/>
            <w:lang w:val="uk-UA" w:eastAsia="ru-RU"/>
            <w:rPrChange w:id="29" w:author="Buh" w:date="2024-09-27T17:45:00Z">
              <w:rPr>
                <w:rFonts w:cs="Times New Roman"/>
                <w:bCs/>
                <w:color w:val="000000" w:themeColor="text1"/>
                <w:szCs w:val="28"/>
                <w:lang w:val="uk-UA" w:eastAsia="ru-RU"/>
              </w:rPr>
            </w:rPrChange>
          </w:rPr>
          <w:t>• с (</w:t>
        </w:r>
      </w:ins>
      <w:ins w:id="30" w:author="Buh" w:date="2024-09-27T17:47:00Z">
        <w:r>
          <w:rPr>
            <w:rFonts w:cs="Times New Roman"/>
            <w:bCs/>
            <w:color w:val="000000" w:themeColor="text1"/>
            <w:szCs w:val="28"/>
            <w:lang w:val="uk-UA" w:eastAsia="ru-RU"/>
          </w:rPr>
          <w:t>Д</w:t>
        </w:r>
      </w:ins>
      <w:ins w:id="31" w:author="Buh" w:date="2024-09-27T17:44:00Z">
        <w:r w:rsidRPr="00B61E21">
          <w:rPr>
            <w:rFonts w:cs="Times New Roman"/>
            <w:bCs/>
            <w:color w:val="000000" w:themeColor="text1"/>
            <w:szCs w:val="28"/>
            <w:lang w:val="uk-UA" w:eastAsia="ru-RU"/>
            <w:rPrChange w:id="32" w:author="Buh" w:date="2024-09-27T17:45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t>овжина ребра с), тип: ціле або дійсне число, с &gt; 0</w:t>
        </w:r>
      </w:ins>
      <w:ins w:id="33" w:author="Buh" w:date="2024-09-27T17:45:00Z">
        <w:r w:rsidRPr="00B61E21">
          <w:rPr>
            <w:rFonts w:cs="Times New Roman"/>
            <w:bCs/>
            <w:color w:val="000000" w:themeColor="text1"/>
            <w:szCs w:val="28"/>
            <w:lang w:eastAsia="ru-RU"/>
            <w:rPrChange w:id="34" w:author="Buh" w:date="2024-09-27T17:46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>;</w:t>
        </w:r>
      </w:ins>
    </w:p>
    <w:p w:rsidR="002E3A4C" w:rsidRPr="00B61E21" w:rsidDel="00B61E21" w:rsidRDefault="003A0807" w:rsidP="00B61E21">
      <w:pPr>
        <w:ind w:left="567" w:firstLine="0"/>
        <w:rPr>
          <w:del w:id="35" w:author="Buh" w:date="2024-09-27T17:46:00Z"/>
          <w:rFonts w:cs="Times New Roman"/>
          <w:bCs/>
          <w:color w:val="000000" w:themeColor="text1"/>
          <w:szCs w:val="28"/>
          <w:lang w:val="uk-UA" w:eastAsia="ru-RU"/>
          <w:rPrChange w:id="36" w:author="Buh" w:date="2024-09-27T17:46:00Z">
            <w:rPr>
              <w:del w:id="37" w:author="Buh" w:date="2024-09-27T17:46:00Z"/>
              <w:color w:val="4F6228" w:themeColor="accent3" w:themeShade="80"/>
            </w:rPr>
          </w:rPrChange>
        </w:rPr>
        <w:pPrChange w:id="38" w:author="Buh" w:date="2024-09-27T17:46:00Z">
          <w:pPr/>
        </w:pPrChange>
      </w:pPr>
      <w:del w:id="39" w:author="Buh" w:date="2024-09-27T17:44:00Z">
        <w:r w:rsidRPr="00B61E21" w:rsidDel="00B61E21">
          <w:rPr>
            <w:rFonts w:cs="Times New Roman"/>
            <w:bCs/>
            <w:color w:val="000000" w:themeColor="text1"/>
            <w:szCs w:val="28"/>
            <w:lang w:val="uk-UA" w:eastAsia="ru-RU"/>
            <w:rPrChange w:id="40" w:author="Buh" w:date="2024-09-27T17:45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 xml:space="preserve">список </w:delText>
        </w:r>
        <w:r w:rsidRPr="00B61E21" w:rsidDel="00B61E21">
          <w:rPr>
            <w:color w:val="000000" w:themeColor="text1"/>
            <w:lang w:val="uk-UA"/>
            <w:rPrChange w:id="41" w:author="Buh" w:date="2024-09-27T17:45:00Z">
              <w:rPr>
                <w:color w:val="00B050"/>
                <w:lang w:val="uk-UA"/>
              </w:rPr>
            </w:rPrChange>
          </w:rPr>
          <w:delText>імен змінних з описом, типами даних, та діапазонами допустимих значень</w:delText>
        </w:r>
      </w:del>
    </w:p>
    <w:p w:rsidR="003C059A" w:rsidRDefault="00FF1261" w:rsidP="00B61E21">
      <w:pPr>
        <w:ind w:left="567" w:firstLine="0"/>
        <w:rPr>
          <w:ins w:id="42" w:author="Buh" w:date="2024-09-27T17:46:00Z"/>
          <w:lang w:val="uk-UA"/>
        </w:rPr>
        <w:pPrChange w:id="43" w:author="Buh" w:date="2024-09-27T17:46:00Z">
          <w:pPr/>
        </w:pPrChange>
      </w:pPr>
      <w:r w:rsidRPr="007F2EA7">
        <w:rPr>
          <w:lang w:val="uk-UA"/>
        </w:rPr>
        <w:t>Вихідні дані</w:t>
      </w:r>
      <w:r w:rsidR="002E3A4C">
        <w:rPr>
          <w:lang w:val="uk-UA"/>
        </w:rPr>
        <w:t xml:space="preserve"> </w:t>
      </w:r>
      <w:r w:rsidR="002E3A4C" w:rsidRPr="004C468F">
        <w:rPr>
          <w:lang w:val="uk-UA"/>
        </w:rPr>
        <w:t>(</w:t>
      </w:r>
      <w:r w:rsidR="002E3A4C">
        <w:rPr>
          <w:lang w:val="uk-UA"/>
        </w:rPr>
        <w:t>ім’я, опис, тип</w:t>
      </w:r>
      <w:r w:rsidR="002E3A4C" w:rsidRPr="004C468F">
        <w:rPr>
          <w:lang w:val="uk-UA"/>
        </w:rPr>
        <w:t>)</w:t>
      </w:r>
      <w:r w:rsidR="002E3A4C" w:rsidRPr="007F2EA7">
        <w:rPr>
          <w:lang w:val="uk-UA"/>
        </w:rPr>
        <w:t>:</w:t>
      </w:r>
    </w:p>
    <w:p w:rsidR="00B61E21" w:rsidRPr="00B61E21" w:rsidRDefault="00B61E21" w:rsidP="00B61E21">
      <w:pPr>
        <w:ind w:left="567" w:firstLine="0"/>
        <w:rPr>
          <w:ins w:id="44" w:author="Buh" w:date="2024-09-27T17:47:00Z"/>
          <w:rPrChange w:id="45" w:author="Buh" w:date="2024-09-27T17:47:00Z">
            <w:rPr>
              <w:ins w:id="46" w:author="Buh" w:date="2024-09-27T17:47:00Z"/>
              <w:lang w:val="uk-UA"/>
            </w:rPr>
          </w:rPrChange>
        </w:rPr>
      </w:pPr>
      <w:ins w:id="47" w:author="Buh" w:date="2024-09-27T17:47:00Z">
        <w:r w:rsidRPr="00B61E21">
          <w:rPr>
            <w:lang w:val="uk-UA"/>
          </w:rPr>
          <w:t>• V (Обʼєм паралелепіпеда), тип: дійсне число</w:t>
        </w:r>
        <w:r w:rsidRPr="00B61E21">
          <w:rPr>
            <w:rPrChange w:id="48" w:author="Buh" w:date="2024-09-27T17:47:00Z">
              <w:rPr>
                <w:lang w:val="en-US"/>
              </w:rPr>
            </w:rPrChange>
          </w:rPr>
          <w:t>;</w:t>
        </w:r>
      </w:ins>
    </w:p>
    <w:p w:rsidR="00B61E21" w:rsidRPr="00B61E21" w:rsidRDefault="00B61E21" w:rsidP="00B61E21">
      <w:pPr>
        <w:ind w:left="567" w:firstLine="0"/>
        <w:rPr>
          <w:rPrChange w:id="49" w:author="Buh" w:date="2024-09-27T17:47:00Z">
            <w:rPr>
              <w:lang w:val="uk-UA"/>
            </w:rPr>
          </w:rPrChange>
        </w:rPr>
        <w:pPrChange w:id="50" w:author="Buh" w:date="2024-09-27T17:46:00Z">
          <w:pPr/>
        </w:pPrChange>
      </w:pPr>
      <w:ins w:id="51" w:author="Buh" w:date="2024-09-27T17:47:00Z">
        <w:r w:rsidRPr="00B61E21">
          <w:rPr>
            <w:lang w:val="uk-UA"/>
          </w:rPr>
          <w:t>• S (Площа поверхні паралелепіпеда), тип: дійсне число</w:t>
        </w:r>
        <w:r w:rsidRPr="00B61E21">
          <w:rPr>
            <w:rPrChange w:id="52" w:author="Buh" w:date="2024-09-27T17:47:00Z">
              <w:rPr>
                <w:lang w:val="en-US"/>
              </w:rPr>
            </w:rPrChange>
          </w:rPr>
          <w:t>;</w:t>
        </w:r>
      </w:ins>
    </w:p>
    <w:p w:rsidR="003C059A" w:rsidRPr="00CB5B18" w:rsidDel="00B61E21" w:rsidRDefault="003C059A" w:rsidP="00325F11">
      <w:pPr>
        <w:rPr>
          <w:del w:id="53" w:author="Buh" w:date="2024-09-27T17:46:00Z"/>
          <w:color w:val="4F6228" w:themeColor="accent3" w:themeShade="80"/>
        </w:rPr>
      </w:pPr>
      <w:del w:id="54" w:author="Buh" w:date="2024-09-27T17:46:00Z">
        <w:r w:rsidRPr="00CB5B18" w:rsidDel="00B61E21">
          <w:rPr>
            <w:rFonts w:cs="Times New Roman"/>
            <w:bCs/>
            <w:color w:val="00B050"/>
            <w:szCs w:val="28"/>
            <w:lang w:val="uk-UA" w:eastAsia="ru-RU"/>
          </w:rPr>
          <w:delText xml:space="preserve">список </w:delText>
        </w:r>
        <w:r w:rsidRPr="00CB5B18" w:rsidDel="00B61E21">
          <w:rPr>
            <w:color w:val="00B050"/>
            <w:lang w:val="uk-UA"/>
          </w:rPr>
          <w:delText>імен змінних з описом, типами даних, або відповідних текстових сповіщень</w:delText>
        </w:r>
        <w:r w:rsidR="00FF0C90" w:rsidRPr="00CB5B18" w:rsidDel="00B61E21">
          <w:rPr>
            <w:color w:val="00B050"/>
            <w:lang w:val="uk-UA"/>
          </w:rPr>
          <w:delText xml:space="preserve"> (див. Приклад в ЛР№1)</w:delText>
        </w:r>
      </w:del>
    </w:p>
    <w:p w:rsidR="00B61E21" w:rsidRPr="00B61E21" w:rsidRDefault="009F6423" w:rsidP="00996641">
      <w:pPr>
        <w:rPr>
          <w:ins w:id="55" w:author="Buh" w:date="2024-09-27T17:47:00Z"/>
          <w:rPrChange w:id="56" w:author="Buh" w:date="2024-09-27T17:48:00Z">
            <w:rPr>
              <w:ins w:id="57" w:author="Buh" w:date="2024-09-27T17:47:00Z"/>
              <w:lang w:val="en-US"/>
            </w:rPr>
          </w:rPrChange>
        </w:rPr>
      </w:pPr>
      <w:r w:rsidRPr="007F2EA7">
        <w:rPr>
          <w:lang w:val="uk-UA"/>
        </w:rPr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>рішення</w:t>
      </w:r>
      <w:ins w:id="58" w:author="Buh" w:date="2024-09-27T17:47:00Z">
        <w:r w:rsidR="00B61E21" w:rsidRPr="00B61E21">
          <w:rPr>
            <w:rPrChange w:id="59" w:author="Buh" w:date="2024-09-27T17:48:00Z">
              <w:rPr>
                <w:lang w:val="en-US"/>
              </w:rPr>
            </w:rPrChange>
          </w:rPr>
          <w:t>:</w:t>
        </w:r>
      </w:ins>
    </w:p>
    <w:p w:rsidR="00B61E21" w:rsidRPr="00B61E21" w:rsidRDefault="007C0720" w:rsidP="00B61E21">
      <w:pPr>
        <w:rPr>
          <w:ins w:id="60" w:author="Buh" w:date="2024-09-27T17:48:00Z"/>
          <w:lang w:val="uk-UA"/>
        </w:rPr>
      </w:pPr>
      <w:ins w:id="61" w:author="Buh" w:date="2024-09-27T17:48:00Z">
        <w:r>
          <w:rPr>
            <w:lang w:val="uk-UA"/>
          </w:rPr>
          <w:t xml:space="preserve">1. Введення значень а, </w:t>
        </w:r>
        <w:r>
          <w:rPr>
            <w:lang w:val="en-US"/>
          </w:rPr>
          <w:t>b</w:t>
        </w:r>
        <w:r>
          <w:rPr>
            <w:lang w:val="uk-UA"/>
          </w:rPr>
          <w:t>, с</w:t>
        </w:r>
        <w:r w:rsidRPr="007C0720">
          <w:rPr>
            <w:rPrChange w:id="62" w:author="Buh" w:date="2024-09-27T17:48:00Z">
              <w:rPr>
                <w:lang w:val="en-US"/>
              </w:rPr>
            </w:rPrChange>
          </w:rPr>
          <w:t>;</w:t>
        </w:r>
        <w:r w:rsidR="00B61E21" w:rsidRPr="00B61E21">
          <w:rPr>
            <w:lang w:val="uk-UA"/>
          </w:rPr>
          <w:t xml:space="preserve"> </w:t>
        </w:r>
      </w:ins>
    </w:p>
    <w:p w:rsidR="00B61E21" w:rsidRPr="00B61E21" w:rsidRDefault="00B61E21" w:rsidP="00B61E21">
      <w:pPr>
        <w:rPr>
          <w:ins w:id="63" w:author="Buh" w:date="2024-09-27T17:48:00Z"/>
          <w:lang w:val="uk-UA"/>
        </w:rPr>
      </w:pPr>
      <w:ins w:id="64" w:author="Buh" w:date="2024-09-27T17:48:00Z">
        <w:r w:rsidRPr="00B61E21">
          <w:rPr>
            <w:lang w:val="uk-UA"/>
          </w:rPr>
          <w:t>2. Обчислення обʼєму V за ф</w:t>
        </w:r>
        <w:r w:rsidR="007C0720">
          <w:rPr>
            <w:lang w:val="uk-UA"/>
          </w:rPr>
          <w:t>ормулою V=a</w:t>
        </w:r>
        <w:r w:rsidR="007C0720" w:rsidRPr="007C0720">
          <w:rPr>
            <w:rPrChange w:id="65" w:author="Buh" w:date="2024-09-27T17:48:00Z">
              <w:rPr>
                <w:lang w:val="en-US"/>
              </w:rPr>
            </w:rPrChange>
          </w:rPr>
          <w:t xml:space="preserve"> * </w:t>
        </w:r>
        <w:r w:rsidR="007C0720">
          <w:rPr>
            <w:lang w:val="uk-UA"/>
          </w:rPr>
          <w:t>b</w:t>
        </w:r>
        <w:r w:rsidR="007C0720" w:rsidRPr="007C0720">
          <w:rPr>
            <w:rPrChange w:id="66" w:author="Buh" w:date="2024-09-27T17:48:00Z">
              <w:rPr>
                <w:lang w:val="en-US"/>
              </w:rPr>
            </w:rPrChange>
          </w:rPr>
          <w:t xml:space="preserve"> * </w:t>
        </w:r>
        <w:r w:rsidR="007C0720">
          <w:rPr>
            <w:lang w:val="uk-UA"/>
          </w:rPr>
          <w:t>с</w:t>
        </w:r>
        <w:r w:rsidR="007C0720" w:rsidRPr="007C0720">
          <w:rPr>
            <w:rPrChange w:id="67" w:author="Buh" w:date="2024-09-27T17:48:00Z">
              <w:rPr>
                <w:lang w:val="en-US"/>
              </w:rPr>
            </w:rPrChange>
          </w:rPr>
          <w:t>;</w:t>
        </w:r>
        <w:r w:rsidRPr="00B61E21">
          <w:rPr>
            <w:lang w:val="uk-UA"/>
          </w:rPr>
          <w:t xml:space="preserve"> </w:t>
        </w:r>
      </w:ins>
    </w:p>
    <w:p w:rsidR="00B61E21" w:rsidRPr="00B61E21" w:rsidRDefault="00B61E21" w:rsidP="00B61E21">
      <w:pPr>
        <w:rPr>
          <w:ins w:id="68" w:author="Buh" w:date="2024-09-27T17:48:00Z"/>
          <w:lang w:val="uk-UA"/>
        </w:rPr>
      </w:pPr>
      <w:ins w:id="69" w:author="Buh" w:date="2024-09-27T17:48:00Z">
        <w:r w:rsidRPr="00B61E21">
          <w:rPr>
            <w:lang w:val="uk-UA"/>
          </w:rPr>
          <w:t>3. Обчислення площі поверхні S за формулою S</w:t>
        </w:r>
        <w:r w:rsidR="007C0720" w:rsidRPr="007C0720">
          <w:rPr>
            <w:lang w:val="uk-UA"/>
            <w:rPrChange w:id="70" w:author="Buh" w:date="2024-09-27T17:49:00Z">
              <w:rPr>
                <w:lang w:val="en-US"/>
              </w:rPr>
            </w:rPrChange>
          </w:rPr>
          <w:t xml:space="preserve"> </w:t>
        </w:r>
        <w:r w:rsidR="007C0720">
          <w:rPr>
            <w:lang w:val="uk-UA"/>
          </w:rPr>
          <w:t>= 2</w:t>
        </w:r>
        <w:r w:rsidR="007C0720" w:rsidRPr="007C0720">
          <w:rPr>
            <w:lang w:val="uk-UA"/>
            <w:rPrChange w:id="71" w:author="Buh" w:date="2024-09-27T17:49:00Z">
              <w:rPr>
                <w:lang w:val="en-US"/>
              </w:rPr>
            </w:rPrChange>
          </w:rPr>
          <w:t xml:space="preserve"> * </w:t>
        </w:r>
        <w:r w:rsidRPr="00B61E21">
          <w:rPr>
            <w:lang w:val="uk-UA"/>
          </w:rPr>
          <w:t>(a</w:t>
        </w:r>
        <w:r w:rsidR="007C0720" w:rsidRPr="007C0720">
          <w:rPr>
            <w:lang w:val="uk-UA"/>
            <w:rPrChange w:id="72" w:author="Buh" w:date="2024-09-27T17:49:00Z">
              <w:rPr>
                <w:lang w:val="en-US"/>
              </w:rPr>
            </w:rPrChange>
          </w:rPr>
          <w:t xml:space="preserve"> </w:t>
        </w:r>
        <w:r w:rsidR="007C0720">
          <w:rPr>
            <w:lang w:val="uk-UA"/>
          </w:rPr>
          <w:t>–</w:t>
        </w:r>
        <w:r w:rsidR="007C0720" w:rsidRPr="007C0720">
          <w:rPr>
            <w:lang w:val="uk-UA"/>
            <w:rPrChange w:id="73" w:author="Buh" w:date="2024-09-27T17:49:00Z">
              <w:rPr>
                <w:lang w:val="en-US"/>
              </w:rPr>
            </w:rPrChange>
          </w:rPr>
          <w:t xml:space="preserve"> </w:t>
        </w:r>
        <w:r w:rsidRPr="00B61E21">
          <w:rPr>
            <w:lang w:val="uk-UA"/>
          </w:rPr>
          <w:t>b</w:t>
        </w:r>
        <w:r w:rsidR="007C0720" w:rsidRPr="007C0720">
          <w:rPr>
            <w:lang w:val="uk-UA"/>
            <w:rPrChange w:id="74" w:author="Buh" w:date="2024-09-27T17:49:00Z">
              <w:rPr>
                <w:lang w:val="en-US"/>
              </w:rPr>
            </w:rPrChange>
          </w:rPr>
          <w:t xml:space="preserve"> </w:t>
        </w:r>
        <w:r w:rsidRPr="00B61E21">
          <w:rPr>
            <w:lang w:val="uk-UA"/>
          </w:rPr>
          <w:t>+</w:t>
        </w:r>
        <w:r w:rsidR="007C0720" w:rsidRPr="007C0720">
          <w:rPr>
            <w:lang w:val="uk-UA"/>
            <w:rPrChange w:id="75" w:author="Buh" w:date="2024-09-27T17:49:00Z">
              <w:rPr>
                <w:lang w:val="en-US"/>
              </w:rPr>
            </w:rPrChange>
          </w:rPr>
          <w:t xml:space="preserve"> </w:t>
        </w:r>
        <w:r w:rsidR="007C0720">
          <w:rPr>
            <w:lang w:val="uk-UA"/>
          </w:rPr>
          <w:t>b</w:t>
        </w:r>
        <w:r w:rsidR="007C0720" w:rsidRPr="007C0720">
          <w:rPr>
            <w:lang w:val="uk-UA"/>
            <w:rPrChange w:id="76" w:author="Buh" w:date="2024-09-27T17:49:00Z">
              <w:rPr>
                <w:lang w:val="en-US"/>
              </w:rPr>
            </w:rPrChange>
          </w:rPr>
          <w:t xml:space="preserve"> * </w:t>
        </w:r>
        <w:r w:rsidRPr="00B61E21">
          <w:rPr>
            <w:lang w:val="uk-UA"/>
          </w:rPr>
          <w:t>c</w:t>
        </w:r>
      </w:ins>
      <w:ins w:id="77" w:author="Buh" w:date="2024-09-27T17:49:00Z">
        <w:r w:rsidR="007C0720" w:rsidRPr="007C0720">
          <w:rPr>
            <w:lang w:val="uk-UA"/>
            <w:rPrChange w:id="78" w:author="Buh" w:date="2024-09-27T17:49:00Z">
              <w:rPr>
                <w:lang w:val="en-US"/>
              </w:rPr>
            </w:rPrChange>
          </w:rPr>
          <w:t xml:space="preserve"> </w:t>
        </w:r>
      </w:ins>
      <w:ins w:id="79" w:author="Buh" w:date="2024-09-27T17:48:00Z">
        <w:r w:rsidRPr="00B61E21">
          <w:rPr>
            <w:lang w:val="uk-UA"/>
          </w:rPr>
          <w:t>+</w:t>
        </w:r>
      </w:ins>
      <w:ins w:id="80" w:author="Buh" w:date="2024-09-27T17:49:00Z">
        <w:r w:rsidR="007C0720" w:rsidRPr="007C0720">
          <w:rPr>
            <w:lang w:val="uk-UA"/>
            <w:rPrChange w:id="81" w:author="Buh" w:date="2024-09-27T17:49:00Z">
              <w:rPr>
                <w:lang w:val="en-US"/>
              </w:rPr>
            </w:rPrChange>
          </w:rPr>
          <w:t xml:space="preserve"> </w:t>
        </w:r>
      </w:ins>
      <w:ins w:id="82" w:author="Buh" w:date="2024-09-27T17:48:00Z">
        <w:r w:rsidR="007C0720">
          <w:rPr>
            <w:lang w:val="uk-UA"/>
          </w:rPr>
          <w:t>a</w:t>
        </w:r>
      </w:ins>
      <w:ins w:id="83" w:author="Buh" w:date="2024-09-27T17:49:00Z">
        <w:r w:rsidR="007C0720" w:rsidRPr="007C0720">
          <w:rPr>
            <w:lang w:val="uk-UA"/>
            <w:rPrChange w:id="84" w:author="Buh" w:date="2024-09-27T17:49:00Z">
              <w:rPr>
                <w:lang w:val="en-US"/>
              </w:rPr>
            </w:rPrChange>
          </w:rPr>
          <w:t xml:space="preserve"> * </w:t>
        </w:r>
      </w:ins>
      <w:ins w:id="85" w:author="Buh" w:date="2024-09-27T17:48:00Z">
        <w:r w:rsidR="007C0720">
          <w:rPr>
            <w:lang w:val="uk-UA"/>
          </w:rPr>
          <w:t>c)</w:t>
        </w:r>
      </w:ins>
      <w:ins w:id="86" w:author="Buh" w:date="2024-09-27T17:49:00Z">
        <w:r w:rsidR="007C0720" w:rsidRPr="007C0720">
          <w:rPr>
            <w:lang w:val="uk-UA"/>
            <w:rPrChange w:id="87" w:author="Buh" w:date="2024-09-27T17:49:00Z">
              <w:rPr>
                <w:lang w:val="en-US"/>
              </w:rPr>
            </w:rPrChange>
          </w:rPr>
          <w:t>;</w:t>
        </w:r>
      </w:ins>
      <w:ins w:id="88" w:author="Buh" w:date="2024-09-27T17:48:00Z">
        <w:r w:rsidRPr="00B61E21">
          <w:rPr>
            <w:lang w:val="uk-UA"/>
          </w:rPr>
          <w:t xml:space="preserve"> </w:t>
        </w:r>
      </w:ins>
    </w:p>
    <w:p w:rsidR="007C0720" w:rsidRDefault="00B61E21" w:rsidP="00B61E21">
      <w:pPr>
        <w:rPr>
          <w:ins w:id="89" w:author="Buh" w:date="2024-09-27T17:56:00Z"/>
          <w:lang w:val="uk-UA"/>
        </w:rPr>
      </w:pPr>
      <w:ins w:id="90" w:author="Buh" w:date="2024-09-27T17:48:00Z">
        <w:r w:rsidRPr="00B61E21">
          <w:rPr>
            <w:lang w:val="uk-UA"/>
          </w:rPr>
          <w:t>4. Виведення значень обʼєму V і площі поверхні S</w:t>
        </w:r>
      </w:ins>
      <w:ins w:id="91" w:author="Buh" w:date="2024-09-27T17:49:00Z">
        <w:r w:rsidR="007C0720" w:rsidRPr="007C0720">
          <w:rPr>
            <w:lang w:val="uk-UA"/>
            <w:rPrChange w:id="92" w:author="Buh" w:date="2024-09-27T17:49:00Z">
              <w:rPr>
                <w:lang w:val="en-US"/>
              </w:rPr>
            </w:rPrChange>
          </w:rPr>
          <w:t>;</w:t>
        </w:r>
      </w:ins>
      <w:r w:rsidR="003C059A">
        <w:rPr>
          <w:lang w:val="uk-UA"/>
        </w:rPr>
        <w:t xml:space="preserve"> </w:t>
      </w:r>
    </w:p>
    <w:p w:rsidR="007C0720" w:rsidRDefault="007C0720" w:rsidP="00B61E21">
      <w:pPr>
        <w:rPr>
          <w:ins w:id="93" w:author="Buh" w:date="2024-09-27T17:56:00Z"/>
          <w:lang w:val="uk-UA"/>
        </w:rPr>
      </w:pPr>
    </w:p>
    <w:p w:rsidR="007C0720" w:rsidRPr="007C0720" w:rsidRDefault="007C0720" w:rsidP="007C0720">
      <w:pPr>
        <w:rPr>
          <w:ins w:id="94" w:author="Buh" w:date="2024-09-27T17:56:00Z"/>
          <w:lang w:val="uk-UA"/>
        </w:rPr>
      </w:pPr>
      <w:ins w:id="95" w:author="Buh" w:date="2024-09-27T17:56:00Z">
        <w:r w:rsidRPr="007C0720">
          <w:rPr>
            <w:lang w:val="uk-UA"/>
          </w:rPr>
          <w:lastRenderedPageBreak/>
          <w:t xml:space="preserve">Лістинг коду вирішення задачі Begin 6 наведено в дод. А (стор. 4). </w:t>
        </w:r>
      </w:ins>
    </w:p>
    <w:p w:rsidR="007C0720" w:rsidRPr="007C0720" w:rsidRDefault="007C0720" w:rsidP="007C0720">
      <w:pPr>
        <w:rPr>
          <w:ins w:id="96" w:author="Buh" w:date="2024-09-27T17:56:00Z"/>
          <w:lang w:val="uk-UA"/>
        </w:rPr>
      </w:pPr>
      <w:ins w:id="97" w:author="Buh" w:date="2024-09-27T17:56:00Z">
        <w:r w:rsidRPr="007C0720">
          <w:rPr>
            <w:lang w:val="uk-UA"/>
          </w:rPr>
          <w:t>Екран роботи прог</w:t>
        </w:r>
        <w:r>
          <w:rPr>
            <w:lang w:val="uk-UA"/>
          </w:rPr>
          <w:t>рами показаний в дод. Б (</w:t>
        </w:r>
      </w:ins>
      <w:ins w:id="98" w:author="Buh" w:date="2024-09-27T17:57:00Z">
        <w:r>
          <w:rPr>
            <w:lang w:val="uk-UA"/>
          </w:rPr>
          <w:t>мал. 1</w:t>
        </w:r>
      </w:ins>
      <w:ins w:id="99" w:author="Buh" w:date="2024-09-27T17:56:00Z">
        <w:r w:rsidRPr="007C0720">
          <w:rPr>
            <w:lang w:val="uk-UA"/>
          </w:rPr>
          <w:t>)</w:t>
        </w:r>
      </w:ins>
    </w:p>
    <w:p w:rsidR="007C0720" w:rsidRPr="007C0720" w:rsidRDefault="007C0720" w:rsidP="00B61E21">
      <w:pPr>
        <w:rPr>
          <w:ins w:id="100" w:author="Buh" w:date="2024-09-27T17:49:00Z"/>
          <w:lang w:val="uk-UA"/>
          <w:rPrChange w:id="101" w:author="Buh" w:date="2024-09-27T17:56:00Z">
            <w:rPr>
              <w:ins w:id="102" w:author="Buh" w:date="2024-09-27T17:49:00Z"/>
              <w:lang w:val="en-US"/>
            </w:rPr>
          </w:rPrChange>
        </w:rPr>
      </w:pPr>
    </w:p>
    <w:p w:rsidR="007C0720" w:rsidRPr="007C0720" w:rsidRDefault="007C0720" w:rsidP="007C0720">
      <w:pPr>
        <w:rPr>
          <w:ins w:id="103" w:author="Buh" w:date="2024-09-27T17:49:00Z"/>
          <w:rFonts w:cs="Times New Roman"/>
          <w:bCs/>
          <w:color w:val="000000" w:themeColor="text1"/>
          <w:szCs w:val="28"/>
          <w:lang w:val="uk-UA" w:eastAsia="ru-RU"/>
          <w:rPrChange w:id="104" w:author="Buh" w:date="2024-09-27T17:50:00Z">
            <w:rPr>
              <w:ins w:id="105" w:author="Buh" w:date="2024-09-27T17:49:00Z"/>
              <w:rFonts w:cs="Times New Roman"/>
              <w:bCs/>
              <w:color w:val="00B050"/>
              <w:szCs w:val="28"/>
              <w:lang w:val="uk-UA" w:eastAsia="ru-RU"/>
            </w:rPr>
          </w:rPrChange>
        </w:rPr>
      </w:pPr>
      <w:ins w:id="106" w:author="Buh" w:date="2024-09-27T17:49:00Z"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  <w:rPrChange w:id="107" w:author="Buh" w:date="2024-09-27T17:5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t xml:space="preserve">Завдання </w:t>
        </w:r>
      </w:ins>
      <w:ins w:id="108" w:author="Buh" w:date="2024-09-27T17:50:00Z"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09" w:author="Buh" w:date="2024-09-27T17:57:00Z">
              <w:rPr>
                <w:rFonts w:cs="Times New Roman"/>
                <w:bCs/>
                <w:color w:val="00B050"/>
                <w:szCs w:val="28"/>
                <w:lang w:val="en-US" w:eastAsia="ru-RU"/>
              </w:rPr>
            </w:rPrChange>
          </w:rPr>
          <w:t>2</w:t>
        </w:r>
      </w:ins>
      <w:ins w:id="110" w:author="Buh" w:date="2024-09-27T17:49:00Z"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  <w:rPrChange w:id="111" w:author="Buh" w:date="2024-09-27T17:5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t xml:space="preserve">. </w:t>
        </w:r>
      </w:ins>
    </w:p>
    <w:p w:rsidR="007C0720" w:rsidRPr="007C0720" w:rsidRDefault="007C0720" w:rsidP="007C0720">
      <w:pPr>
        <w:rPr>
          <w:ins w:id="112" w:author="Buh" w:date="2024-09-27T17:50:00Z"/>
          <w:rFonts w:cs="Times New Roman"/>
          <w:bCs/>
          <w:color w:val="000000" w:themeColor="text1"/>
          <w:szCs w:val="28"/>
          <w:lang w:eastAsia="ru-RU"/>
          <w:rPrChange w:id="113" w:author="Buh" w:date="2024-09-27T17:57:00Z">
            <w:rPr>
              <w:ins w:id="114" w:author="Buh" w:date="2024-09-27T17:50:00Z"/>
              <w:rFonts w:cs="Times New Roman"/>
              <w:bCs/>
              <w:color w:val="000000" w:themeColor="text1"/>
              <w:szCs w:val="28"/>
              <w:lang w:val="en-US" w:eastAsia="ru-RU"/>
            </w:rPr>
          </w:rPrChange>
        </w:rPr>
      </w:pPr>
      <w:ins w:id="115" w:author="Buh" w:date="2024-09-27T17:49:00Z"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  <w:rPrChange w:id="116" w:author="Buh" w:date="2024-09-27T17:5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t xml:space="preserve">Вирішення задачі Begin </w:t>
        </w:r>
      </w:ins>
      <w:ins w:id="117" w:author="Buh" w:date="2024-09-27T17:50:00Z"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18" w:author="Buh" w:date="2024-09-27T17:57:00Z">
              <w:rPr>
                <w:rFonts w:cs="Times New Roman"/>
                <w:bCs/>
                <w:color w:val="00B050"/>
                <w:szCs w:val="28"/>
                <w:lang w:val="en-US" w:eastAsia="ru-RU"/>
              </w:rPr>
            </w:rPrChange>
          </w:rPr>
          <w:t>22</w:t>
        </w:r>
      </w:ins>
    </w:p>
    <w:p w:rsidR="007C0720" w:rsidRDefault="007C0720" w:rsidP="007C0720">
      <w:pPr>
        <w:rPr>
          <w:ins w:id="119" w:author="Buh" w:date="2024-09-27T17:51:00Z"/>
          <w:rFonts w:cs="Times New Roman"/>
          <w:bCs/>
          <w:color w:val="000000" w:themeColor="text1"/>
          <w:szCs w:val="28"/>
          <w:lang w:val="en-US" w:eastAsia="ru-RU"/>
        </w:rPr>
      </w:pPr>
      <w:ins w:id="120" w:author="Buh" w:date="2024-09-27T17:50:00Z"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>Вхідні дані (ім’я, опис, тип, обмеження):</w:t>
        </w:r>
      </w:ins>
    </w:p>
    <w:p w:rsidR="007C0720" w:rsidRPr="007C0720" w:rsidRDefault="007C0720" w:rsidP="007C0720">
      <w:pPr>
        <w:rPr>
          <w:ins w:id="121" w:author="Buh" w:date="2024-09-27T17:51:00Z"/>
          <w:rFonts w:cs="Times New Roman"/>
          <w:bCs/>
          <w:color w:val="000000" w:themeColor="text1"/>
          <w:szCs w:val="28"/>
          <w:lang w:eastAsia="ru-RU"/>
          <w:rPrChange w:id="122" w:author="Buh" w:date="2024-09-27T17:51:00Z">
            <w:rPr>
              <w:ins w:id="123" w:author="Buh" w:date="2024-09-27T17:51:00Z"/>
              <w:rFonts w:cs="Times New Roman"/>
              <w:bCs/>
              <w:color w:val="000000" w:themeColor="text1"/>
              <w:szCs w:val="28"/>
              <w:lang w:val="en-US" w:eastAsia="ru-RU"/>
            </w:rPr>
          </w:rPrChange>
        </w:rPr>
      </w:pPr>
      <w:ins w:id="124" w:author="Buh" w:date="2024-09-27T17:51:00Z"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>• а (Значення кута в радіанах), тип: дійсне число, 0 ≤ а &lt;</w:t>
        </w:r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25" w:author="Buh" w:date="2024-09-27T17:51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 xml:space="preserve"> </w:t>
        </w:r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>2</w:t>
        </w:r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26" w:author="Buh" w:date="2024-09-27T17:51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 xml:space="preserve"> </w:t>
        </w:r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>*</w:t>
        </w:r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27" w:author="Buh" w:date="2024-09-27T17:51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 xml:space="preserve"> </w:t>
        </w:r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>п</w:t>
        </w:r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28" w:author="Buh" w:date="2024-09-27T17:51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>;</w:t>
        </w:r>
      </w:ins>
    </w:p>
    <w:p w:rsidR="007C0720" w:rsidRPr="007C0720" w:rsidRDefault="007C0720" w:rsidP="007C0720">
      <w:pPr>
        <w:rPr>
          <w:ins w:id="129" w:author="Buh" w:date="2024-09-27T17:51:00Z"/>
          <w:rFonts w:cs="Times New Roman"/>
          <w:bCs/>
          <w:color w:val="000000" w:themeColor="text1"/>
          <w:szCs w:val="28"/>
          <w:lang w:eastAsia="ru-RU"/>
          <w:rPrChange w:id="130" w:author="Buh" w:date="2024-09-27T17:51:00Z">
            <w:rPr>
              <w:ins w:id="131" w:author="Buh" w:date="2024-09-27T17:51:00Z"/>
              <w:rFonts w:cs="Times New Roman"/>
              <w:bCs/>
              <w:color w:val="000000" w:themeColor="text1"/>
              <w:szCs w:val="28"/>
              <w:lang w:val="en-US" w:eastAsia="ru-RU"/>
            </w:rPr>
          </w:rPrChange>
        </w:rPr>
      </w:pPr>
      <w:ins w:id="132" w:author="Buh" w:date="2024-09-27T17:51:00Z">
        <w:r>
          <w:rPr>
            <w:rFonts w:cs="Times New Roman"/>
            <w:bCs/>
            <w:color w:val="000000" w:themeColor="text1"/>
            <w:szCs w:val="28"/>
            <w:lang w:val="uk-UA" w:eastAsia="ru-RU"/>
          </w:rPr>
          <w:t xml:space="preserve">• </w:t>
        </w:r>
      </w:ins>
      <w:ins w:id="133" w:author="Buh" w:date="2024-09-27T17:54:00Z">
        <w:r>
          <w:rPr>
            <w:rFonts w:cs="Times New Roman"/>
            <w:bCs/>
            <w:color w:val="000000" w:themeColor="text1"/>
            <w:szCs w:val="28"/>
            <w:lang w:val="uk-UA" w:eastAsia="ru-RU"/>
          </w:rPr>
          <w:t>п</w:t>
        </w:r>
      </w:ins>
      <w:ins w:id="134" w:author="Buh" w:date="2024-09-27T17:51:00Z"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 xml:space="preserve"> (Число п), тип: дійсне число, вважаємо п</w:t>
        </w:r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35" w:author="Buh" w:date="2024-09-27T17:51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 xml:space="preserve"> </w:t>
        </w:r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>=</w:t>
        </w:r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36" w:author="Buh" w:date="2024-09-27T17:51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 xml:space="preserve"> </w:t>
        </w:r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>3.14</w:t>
        </w:r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37" w:author="Buh" w:date="2024-09-27T17:51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>;</w:t>
        </w:r>
      </w:ins>
    </w:p>
    <w:p w:rsidR="007C0720" w:rsidRPr="007C0720" w:rsidRDefault="007C0720" w:rsidP="007C0720">
      <w:pPr>
        <w:rPr>
          <w:ins w:id="138" w:author="Buh" w:date="2024-09-27T17:52:00Z"/>
          <w:rFonts w:cs="Times New Roman"/>
          <w:bCs/>
          <w:color w:val="000000" w:themeColor="text1"/>
          <w:szCs w:val="28"/>
          <w:lang w:eastAsia="ru-RU"/>
          <w:rPrChange w:id="139" w:author="Buh" w:date="2024-09-27T17:52:00Z">
            <w:rPr>
              <w:ins w:id="140" w:author="Buh" w:date="2024-09-27T17:52:00Z"/>
              <w:rFonts w:cs="Times New Roman"/>
              <w:bCs/>
              <w:color w:val="000000" w:themeColor="text1"/>
              <w:szCs w:val="28"/>
              <w:lang w:val="en-US" w:eastAsia="ru-RU"/>
            </w:rPr>
          </w:rPrChange>
        </w:rPr>
      </w:pPr>
      <w:ins w:id="141" w:author="Buh" w:date="2024-09-27T17:52:00Z"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>Вихідні дані (ім’я, опис, тип):</w:t>
        </w:r>
      </w:ins>
    </w:p>
    <w:p w:rsidR="007C0720" w:rsidRPr="007C0720" w:rsidRDefault="007C0720" w:rsidP="007C0720">
      <w:pPr>
        <w:rPr>
          <w:ins w:id="142" w:author="Buh" w:date="2024-09-27T17:52:00Z"/>
          <w:rFonts w:cs="Times New Roman"/>
          <w:bCs/>
          <w:color w:val="000000" w:themeColor="text1"/>
          <w:szCs w:val="28"/>
          <w:lang w:eastAsia="ru-RU"/>
          <w:rPrChange w:id="143" w:author="Buh" w:date="2024-09-27T17:52:00Z">
            <w:rPr>
              <w:ins w:id="144" w:author="Buh" w:date="2024-09-27T17:52:00Z"/>
              <w:rFonts w:cs="Times New Roman"/>
              <w:bCs/>
              <w:color w:val="000000" w:themeColor="text1"/>
              <w:szCs w:val="28"/>
              <w:lang w:val="en-US" w:eastAsia="ru-RU"/>
            </w:rPr>
          </w:rPrChange>
        </w:rPr>
      </w:pPr>
      <w:ins w:id="145" w:author="Buh" w:date="2024-09-27T17:52:00Z"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>• Кут у градусах (Значення кута в градусах), тип: дійсне число</w:t>
        </w:r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46" w:author="Buh" w:date="2024-09-27T17:52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>;</w:t>
        </w:r>
      </w:ins>
    </w:p>
    <w:p w:rsidR="007C0720" w:rsidRPr="007C0720" w:rsidRDefault="007C0720" w:rsidP="007C0720">
      <w:pPr>
        <w:rPr>
          <w:ins w:id="147" w:author="Buh" w:date="2024-09-27T17:52:00Z"/>
          <w:rFonts w:cs="Times New Roman"/>
          <w:bCs/>
          <w:color w:val="000000" w:themeColor="text1"/>
          <w:szCs w:val="28"/>
          <w:lang w:eastAsia="ru-RU"/>
          <w:rPrChange w:id="148" w:author="Buh" w:date="2024-09-27T17:52:00Z">
            <w:rPr>
              <w:ins w:id="149" w:author="Buh" w:date="2024-09-27T17:52:00Z"/>
              <w:rFonts w:cs="Times New Roman"/>
              <w:bCs/>
              <w:color w:val="000000" w:themeColor="text1"/>
              <w:szCs w:val="28"/>
              <w:lang w:val="en-US" w:eastAsia="ru-RU"/>
            </w:rPr>
          </w:rPrChange>
        </w:rPr>
      </w:pPr>
      <w:ins w:id="150" w:author="Buh" w:date="2024-09-27T17:52:00Z"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>Алгоритм вирішення:</w:t>
        </w:r>
      </w:ins>
    </w:p>
    <w:p w:rsidR="007C0720" w:rsidRPr="007C0720" w:rsidRDefault="007C0720" w:rsidP="007C0720">
      <w:pPr>
        <w:rPr>
          <w:ins w:id="151" w:author="Buh" w:date="2024-09-27T17:52:00Z"/>
          <w:rFonts w:cs="Times New Roman"/>
          <w:bCs/>
          <w:color w:val="000000" w:themeColor="text1"/>
          <w:szCs w:val="28"/>
          <w:lang w:eastAsia="ru-RU"/>
          <w:rPrChange w:id="152" w:author="Buh" w:date="2024-09-27T17:52:00Z">
            <w:rPr>
              <w:ins w:id="153" w:author="Buh" w:date="2024-09-27T17:52:00Z"/>
              <w:rFonts w:cs="Times New Roman"/>
              <w:bCs/>
              <w:color w:val="000000" w:themeColor="text1"/>
              <w:szCs w:val="28"/>
              <w:lang w:val="en-US" w:eastAsia="ru-RU"/>
            </w:rPr>
          </w:rPrChange>
        </w:rPr>
      </w:pPr>
      <w:ins w:id="154" w:author="Buh" w:date="2024-09-27T17:52:00Z"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>1. Введ</w:t>
        </w:r>
        <w:r>
          <w:rPr>
            <w:rFonts w:cs="Times New Roman"/>
            <w:bCs/>
            <w:color w:val="000000" w:themeColor="text1"/>
            <w:szCs w:val="28"/>
            <w:lang w:val="uk-UA" w:eastAsia="ru-RU"/>
          </w:rPr>
          <w:t>ення значення кута а у радіанах</w:t>
        </w:r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55" w:author="Buh" w:date="2024-09-27T17:52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>;</w:t>
        </w:r>
      </w:ins>
    </w:p>
    <w:p w:rsidR="007C0720" w:rsidRPr="007C0720" w:rsidRDefault="007C0720" w:rsidP="007C0720">
      <w:pPr>
        <w:rPr>
          <w:ins w:id="156" w:author="Buh" w:date="2024-09-27T17:53:00Z"/>
          <w:rFonts w:cs="Times New Roman"/>
          <w:bCs/>
          <w:color w:val="000000" w:themeColor="text1"/>
          <w:szCs w:val="28"/>
          <w:lang w:eastAsia="ru-RU"/>
          <w:rPrChange w:id="157" w:author="Buh" w:date="2024-09-27T17:53:00Z">
            <w:rPr>
              <w:ins w:id="158" w:author="Buh" w:date="2024-09-27T17:53:00Z"/>
              <w:rFonts w:cs="Times New Roman"/>
              <w:bCs/>
              <w:color w:val="000000" w:themeColor="text1"/>
              <w:szCs w:val="28"/>
              <w:lang w:val="en-US" w:eastAsia="ru-RU"/>
            </w:rPr>
          </w:rPrChange>
        </w:rPr>
      </w:pPr>
      <w:ins w:id="159" w:author="Buh" w:date="2024-09-27T17:52:00Z"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 xml:space="preserve">2. Переведення кута з радіан у градуси за формулою: a </w:t>
        </w:r>
      </w:ins>
      <w:ins w:id="160" w:author="Buh" w:date="2024-09-27T17:53:00Z"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61" w:author="Buh" w:date="2024-09-27T17:53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>*</w:t>
        </w:r>
      </w:ins>
      <w:ins w:id="162" w:author="Buh" w:date="2024-09-27T17:52:00Z"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 xml:space="preserve"> 180°</w:t>
        </w:r>
      </w:ins>
      <w:ins w:id="163" w:author="Buh" w:date="2024-09-27T17:53:00Z"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64" w:author="Buh" w:date="2024-09-27T17:53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 xml:space="preserve"> </w:t>
        </w:r>
        <w:r>
          <w:rPr>
            <w:rFonts w:cs="Times New Roman"/>
            <w:bCs/>
            <w:color w:val="000000" w:themeColor="text1"/>
            <w:szCs w:val="28"/>
            <w:lang w:eastAsia="ru-RU"/>
          </w:rPr>
          <w:t>/ 3.14</w:t>
        </w:r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65" w:author="Buh" w:date="2024-09-27T17:53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>;</w:t>
        </w:r>
      </w:ins>
    </w:p>
    <w:p w:rsidR="003C059A" w:rsidRPr="007C0720" w:rsidRDefault="007C0720" w:rsidP="007C0720">
      <w:pPr>
        <w:rPr>
          <w:rFonts w:cs="Times New Roman"/>
          <w:bCs/>
          <w:color w:val="000000" w:themeColor="text1"/>
          <w:szCs w:val="28"/>
          <w:lang w:val="uk-UA" w:eastAsia="ru-RU"/>
          <w:rPrChange w:id="166" w:author="Buh" w:date="2024-09-27T17:50:00Z">
            <w:rPr>
              <w:rFonts w:cs="Times New Roman"/>
              <w:bCs/>
              <w:color w:val="4F6228" w:themeColor="accent3" w:themeShade="80"/>
              <w:szCs w:val="28"/>
              <w:lang w:eastAsia="ru-RU"/>
            </w:rPr>
          </w:rPrChange>
        </w:rPr>
      </w:pPr>
      <w:ins w:id="167" w:author="Buh" w:date="2024-09-27T17:52:00Z">
        <w:r w:rsidRP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>3. Вив</w:t>
        </w:r>
        <w:r>
          <w:rPr>
            <w:rFonts w:cs="Times New Roman"/>
            <w:bCs/>
            <w:color w:val="000000" w:themeColor="text1"/>
            <w:szCs w:val="28"/>
            <w:lang w:val="uk-UA" w:eastAsia="ru-RU"/>
          </w:rPr>
          <w:t>едення значення кута в градусах</w:t>
        </w:r>
      </w:ins>
      <w:ins w:id="168" w:author="Buh" w:date="2024-09-27T17:54:00Z">
        <w:r w:rsidRPr="007C0720">
          <w:rPr>
            <w:rFonts w:cs="Times New Roman"/>
            <w:bCs/>
            <w:color w:val="000000" w:themeColor="text1"/>
            <w:szCs w:val="28"/>
            <w:lang w:eastAsia="ru-RU"/>
            <w:rPrChange w:id="169" w:author="Buh" w:date="2024-09-27T17:54:00Z">
              <w:rPr>
                <w:rFonts w:cs="Times New Roman"/>
                <w:bCs/>
                <w:color w:val="000000" w:themeColor="text1"/>
                <w:szCs w:val="28"/>
                <w:lang w:val="en-US" w:eastAsia="ru-RU"/>
              </w:rPr>
            </w:rPrChange>
          </w:rPr>
          <w:t>;</w:t>
        </w:r>
      </w:ins>
      <w:del w:id="170" w:author="Buh" w:date="2024-09-27T17:47:00Z">
        <w:r w:rsidR="003C059A" w:rsidRPr="007C0720" w:rsidDel="00B61E21">
          <w:rPr>
            <w:rFonts w:cs="Times New Roman"/>
            <w:bCs/>
            <w:color w:val="000000" w:themeColor="text1"/>
            <w:szCs w:val="28"/>
            <w:lang w:val="uk-UA" w:eastAsia="ru-RU"/>
            <w:rPrChange w:id="171" w:author="Buh" w:date="2024-09-27T17:5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>показано на рис.</w:delText>
        </w:r>
        <w:r w:rsidR="00996641" w:rsidRPr="007C0720" w:rsidDel="00B61E21">
          <w:rPr>
            <w:rFonts w:cs="Times New Roman"/>
            <w:bCs/>
            <w:color w:val="000000" w:themeColor="text1"/>
            <w:szCs w:val="28"/>
            <w:lang w:val="uk-UA" w:eastAsia="ru-RU"/>
            <w:rPrChange w:id="172" w:author="Buh" w:date="2024-09-27T17:5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> </w:delText>
        </w:r>
        <w:r w:rsidR="003C059A" w:rsidRPr="007C0720" w:rsidDel="00B61E21">
          <w:rPr>
            <w:rFonts w:cs="Times New Roman"/>
            <w:bCs/>
            <w:color w:val="000000" w:themeColor="text1"/>
            <w:szCs w:val="28"/>
            <w:lang w:val="uk-UA" w:eastAsia="ru-RU"/>
            <w:rPrChange w:id="173" w:author="Buh" w:date="2024-09-27T17:5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>х</w:delText>
        </w:r>
      </w:del>
    </w:p>
    <w:p w:rsidR="003C059A" w:rsidRPr="007C0720" w:rsidRDefault="003C059A" w:rsidP="003C059A">
      <w:pPr>
        <w:ind w:firstLine="630"/>
        <w:rPr>
          <w:rFonts w:cs="Times New Roman"/>
          <w:bCs/>
          <w:szCs w:val="28"/>
          <w:lang w:val="uk-UA" w:eastAsia="ru-RU"/>
          <w:rPrChange w:id="174" w:author="Buh" w:date="2024-09-27T17:49:00Z">
            <w:rPr>
              <w:rFonts w:cs="Times New Roman"/>
              <w:bCs/>
              <w:szCs w:val="28"/>
              <w:lang w:eastAsia="ru-RU"/>
            </w:rPr>
          </w:rPrChange>
        </w:rPr>
      </w:pPr>
    </w:p>
    <w:p w:rsidR="003C059A" w:rsidRPr="00492726" w:rsidDel="00B61E21" w:rsidRDefault="00996641" w:rsidP="007C0720">
      <w:pPr>
        <w:ind w:left="567" w:firstLine="0"/>
        <w:jc w:val="center"/>
        <w:rPr>
          <w:del w:id="175" w:author="Buh" w:date="2024-09-27T17:47:00Z"/>
          <w:rFonts w:cs="Times New Roman"/>
          <w:bCs/>
          <w:color w:val="00B050"/>
          <w:szCs w:val="28"/>
          <w:lang w:val="uk-UA" w:eastAsia="ru-RU"/>
        </w:rPr>
        <w:pPrChange w:id="176" w:author="Buh" w:date="2024-09-27T17:56:00Z">
          <w:pPr>
            <w:ind w:firstLine="0"/>
            <w:jc w:val="center"/>
          </w:pPr>
        </w:pPrChange>
      </w:pPr>
      <w:del w:id="177" w:author="Buh" w:date="2024-09-27T17:47:00Z">
        <w:r w:rsidRPr="00CB5B18" w:rsidDel="00B61E21">
          <w:rPr>
            <w:rFonts w:cs="Times New Roman"/>
            <w:bCs/>
            <w:color w:val="00B050"/>
            <w:szCs w:val="28"/>
            <w:lang w:val="uk-UA" w:eastAsia="ru-RU"/>
          </w:rPr>
          <w:delText>рисунок</w:delText>
        </w:r>
      </w:del>
    </w:p>
    <w:p w:rsidR="00996641" w:rsidRPr="007C0720" w:rsidDel="007C0720" w:rsidRDefault="00996641" w:rsidP="007C0720">
      <w:pPr>
        <w:ind w:left="567" w:firstLine="0"/>
        <w:jc w:val="center"/>
        <w:rPr>
          <w:del w:id="178" w:author="Buh" w:date="2024-09-27T17:56:00Z"/>
          <w:rFonts w:cs="Times New Roman"/>
          <w:bCs/>
          <w:szCs w:val="28"/>
          <w:lang w:val="uk-UA" w:eastAsia="ru-RU"/>
          <w:rPrChange w:id="179" w:author="Buh" w:date="2024-09-27T17:49:00Z">
            <w:rPr>
              <w:del w:id="180" w:author="Buh" w:date="2024-09-27T17:56:00Z"/>
              <w:rFonts w:cs="Times New Roman"/>
              <w:bCs/>
              <w:szCs w:val="28"/>
              <w:lang w:eastAsia="ru-RU"/>
            </w:rPr>
          </w:rPrChange>
        </w:rPr>
        <w:pPrChange w:id="181" w:author="Buh" w:date="2024-09-27T17:56:00Z">
          <w:pPr>
            <w:ind w:firstLine="0"/>
            <w:jc w:val="center"/>
          </w:pPr>
        </w:pPrChange>
      </w:pPr>
    </w:p>
    <w:p w:rsidR="003C059A" w:rsidRPr="00CB5B18" w:rsidDel="007C0720" w:rsidRDefault="003C059A" w:rsidP="007C0720">
      <w:pPr>
        <w:ind w:left="567" w:firstLine="0"/>
        <w:jc w:val="center"/>
        <w:rPr>
          <w:del w:id="182" w:author="Buh" w:date="2024-09-27T17:49:00Z"/>
          <w:color w:val="4F6228" w:themeColor="accent3" w:themeShade="80"/>
          <w:lang w:val="uk-UA"/>
        </w:rPr>
        <w:pPrChange w:id="183" w:author="Buh" w:date="2024-09-27T17:56:00Z">
          <w:pPr>
            <w:ind w:firstLine="0"/>
            <w:jc w:val="center"/>
          </w:pPr>
        </w:pPrChange>
      </w:pPr>
      <w:del w:id="184" w:author="Buh" w:date="2024-09-27T17:49:00Z">
        <w:r w:rsidDel="007C0720">
          <w:rPr>
            <w:rFonts w:cs="Times New Roman"/>
            <w:bCs/>
            <w:szCs w:val="28"/>
            <w:lang w:val="uk-UA" w:eastAsia="ru-RU"/>
          </w:rPr>
          <w:delText xml:space="preserve">Рисунок 1 – </w:delText>
        </w:r>
        <w:r w:rsidR="00CB5B18" w:rsidRPr="00CB5B18" w:rsidDel="007C0720">
          <w:rPr>
            <w:rFonts w:cs="Times New Roman"/>
            <w:bCs/>
            <w:color w:val="00B050"/>
            <w:szCs w:val="28"/>
            <w:lang w:val="uk-UA" w:eastAsia="ru-RU"/>
          </w:rPr>
          <w:delText>Н</w:delText>
        </w:r>
        <w:r w:rsidRPr="00CB5B18" w:rsidDel="007C0720">
          <w:rPr>
            <w:rFonts w:cs="Times New Roman"/>
            <w:bCs/>
            <w:color w:val="00B050"/>
            <w:szCs w:val="28"/>
            <w:lang w:val="uk-UA" w:eastAsia="ru-RU"/>
          </w:rPr>
          <w:delText>азва рисунку</w:delText>
        </w:r>
      </w:del>
    </w:p>
    <w:p w:rsidR="003C059A" w:rsidRPr="003C059A" w:rsidDel="007C0720" w:rsidRDefault="003C059A" w:rsidP="007C0720">
      <w:pPr>
        <w:ind w:left="567" w:firstLine="0"/>
        <w:jc w:val="center"/>
        <w:rPr>
          <w:del w:id="185" w:author="Buh" w:date="2024-09-27T17:56:00Z"/>
          <w:lang w:val="uk-UA"/>
        </w:rPr>
        <w:pPrChange w:id="186" w:author="Buh" w:date="2024-09-27T17:56:00Z">
          <w:pPr>
            <w:ind w:firstLine="0"/>
            <w:jc w:val="center"/>
          </w:pPr>
        </w:pPrChange>
      </w:pPr>
    </w:p>
    <w:p w:rsidR="001646A9" w:rsidRPr="00B214B4" w:rsidRDefault="00E6205C" w:rsidP="007C0720">
      <w:pPr>
        <w:ind w:left="567" w:firstLine="0"/>
        <w:rPr>
          <w:color w:val="000000" w:themeColor="text1"/>
        </w:rPr>
        <w:pPrChange w:id="187" w:author="Buh" w:date="2024-09-27T17:56:00Z">
          <w:pPr>
            <w:ind w:firstLine="540"/>
          </w:pPr>
        </w:pPrChange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="00361BE1">
        <w:rPr>
          <w:lang w:val="uk-UA"/>
        </w:rPr>
        <w:t xml:space="preserve"> </w:t>
      </w:r>
      <w:r w:rsidR="00B214B4" w:rsidRPr="00B214B4">
        <w:rPr>
          <w:rFonts w:cs="Times New Roman"/>
          <w:bCs/>
          <w:color w:val="000000" w:themeColor="text1"/>
          <w:szCs w:val="28"/>
          <w:lang w:val="en-US" w:eastAsia="ru-RU"/>
        </w:rPr>
        <w:t>Begin</w:t>
      </w:r>
      <w:r w:rsidR="00B214B4" w:rsidRPr="00B214B4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ins w:id="188" w:author="Buh" w:date="2024-09-27T17:56:00Z">
        <w:r w:rsidR="007C0720">
          <w:rPr>
            <w:rFonts w:cs="Times New Roman"/>
            <w:bCs/>
            <w:color w:val="000000" w:themeColor="text1"/>
            <w:szCs w:val="28"/>
            <w:lang w:val="uk-UA" w:eastAsia="ru-RU"/>
          </w:rPr>
          <w:t>22</w:t>
        </w:r>
      </w:ins>
      <w:del w:id="189" w:author="Buh" w:date="2024-09-27T17:56:00Z">
        <w:r w:rsidR="00B214B4" w:rsidRPr="00B214B4" w:rsidDel="007C0720">
          <w:rPr>
            <w:rFonts w:cs="Times New Roman"/>
            <w:bCs/>
            <w:color w:val="000000" w:themeColor="text1"/>
            <w:szCs w:val="28"/>
            <w:lang w:eastAsia="ru-RU"/>
          </w:rPr>
          <w:delText>6</w:delText>
        </w:r>
      </w:del>
      <w:r w:rsidR="00B214B4" w:rsidRPr="00B214B4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r w:rsidRPr="00B214B4">
        <w:rPr>
          <w:color w:val="000000" w:themeColor="text1"/>
          <w:lang w:val="uk-UA"/>
        </w:rPr>
        <w:t xml:space="preserve">наведено в </w:t>
      </w:r>
      <w:r w:rsidR="007F2EA7" w:rsidRPr="00B214B4">
        <w:rPr>
          <w:color w:val="000000" w:themeColor="text1"/>
          <w:lang w:val="uk-UA"/>
        </w:rPr>
        <w:t>дод</w:t>
      </w:r>
      <w:r w:rsidR="003C059A" w:rsidRPr="00B214B4">
        <w:rPr>
          <w:color w:val="000000" w:themeColor="text1"/>
          <w:lang w:val="uk-UA"/>
        </w:rPr>
        <w:t>.</w:t>
      </w:r>
      <w:r w:rsidR="00996641" w:rsidRPr="00B214B4">
        <w:rPr>
          <w:color w:val="000000" w:themeColor="text1"/>
          <w:lang w:val="uk-UA"/>
        </w:rPr>
        <w:t> </w:t>
      </w:r>
      <w:r w:rsidR="003C059A" w:rsidRPr="00B214B4">
        <w:rPr>
          <w:color w:val="000000" w:themeColor="text1"/>
          <w:lang w:val="uk-UA"/>
        </w:rPr>
        <w:t>А (стор.</w:t>
      </w:r>
      <w:r w:rsidR="003C059A" w:rsidRPr="00B214B4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r w:rsidR="00B214B4" w:rsidRPr="00B214B4">
        <w:rPr>
          <w:rFonts w:cs="Times New Roman"/>
          <w:bCs/>
          <w:color w:val="000000" w:themeColor="text1"/>
          <w:szCs w:val="28"/>
          <w:lang w:eastAsia="ru-RU"/>
        </w:rPr>
        <w:t>4</w:t>
      </w:r>
      <w:r w:rsidR="003C059A" w:rsidRPr="00B214B4">
        <w:rPr>
          <w:color w:val="000000" w:themeColor="text1"/>
          <w:lang w:val="uk-UA"/>
        </w:rPr>
        <w:t>).</w:t>
      </w:r>
      <w:r w:rsidRPr="00B214B4">
        <w:rPr>
          <w:color w:val="000000" w:themeColor="text1"/>
          <w:lang w:val="uk-UA"/>
        </w:rPr>
        <w:t xml:space="preserve"> </w:t>
      </w:r>
    </w:p>
    <w:p w:rsidR="003C059A" w:rsidRPr="00CB5B18" w:rsidRDefault="00E6205C" w:rsidP="00996641">
      <w:pPr>
        <w:ind w:firstLine="540"/>
        <w:rPr>
          <w:rFonts w:cs="Times New Roman"/>
          <w:bCs/>
          <w:color w:val="4F6228" w:themeColor="accent3" w:themeShade="80"/>
          <w:szCs w:val="28"/>
          <w:lang w:val="uk-UA" w:eastAsia="ru-RU"/>
        </w:rPr>
      </w:pPr>
      <w:r w:rsidRPr="007F2EA7">
        <w:rPr>
          <w:lang w:val="uk-UA"/>
        </w:rPr>
        <w:t xml:space="preserve">Екран роботи програми показаний </w:t>
      </w:r>
      <w:r w:rsidR="00B214B4">
        <w:rPr>
          <w:lang w:val="uk-UA"/>
        </w:rPr>
        <w:t>в дод. Б (</w:t>
      </w:r>
      <w:ins w:id="190" w:author="Buh" w:date="2024-09-27T17:57:00Z">
        <w:r w:rsidR="007C0720">
          <w:rPr>
            <w:lang w:val="uk-UA"/>
          </w:rPr>
          <w:t>мал. 2</w:t>
        </w:r>
      </w:ins>
      <w:del w:id="191" w:author="Buh" w:date="2024-09-27T17:57:00Z">
        <w:r w:rsidR="00B214B4" w:rsidDel="007C0720">
          <w:rPr>
            <w:lang w:val="uk-UA"/>
          </w:rPr>
          <w:delText>стор. 5</w:delText>
        </w:r>
      </w:del>
      <w:r w:rsidR="00B214B4">
        <w:rPr>
          <w:lang w:val="uk-UA"/>
        </w:rPr>
        <w:t>)</w:t>
      </w:r>
    </w:p>
    <w:p w:rsidR="00361BE1" w:rsidRDefault="00361BE1" w:rsidP="00996641">
      <w:pPr>
        <w:ind w:firstLine="540"/>
        <w:rPr>
          <w:rFonts w:cs="Times New Roman"/>
          <w:bCs/>
          <w:szCs w:val="28"/>
          <w:lang w:val="uk-UA" w:eastAsia="ru-RU"/>
        </w:rPr>
      </w:pPr>
    </w:p>
    <w:p w:rsidR="00996641" w:rsidRPr="00CB5B18" w:rsidDel="007C0720" w:rsidRDefault="00590613" w:rsidP="00996641">
      <w:pPr>
        <w:ind w:firstLine="540"/>
        <w:rPr>
          <w:del w:id="192" w:author="Buh" w:date="2024-09-27T17:49:00Z"/>
          <w:rFonts w:cs="Times New Roman"/>
          <w:bCs/>
          <w:color w:val="00B050"/>
          <w:szCs w:val="28"/>
          <w:lang w:val="uk-UA" w:eastAsia="ru-RU"/>
        </w:rPr>
      </w:pPr>
      <w:del w:id="193" w:author="Buh" w:date="2024-09-27T17:49:00Z">
        <w:r w:rsidRPr="00CB5B18" w:rsidDel="007C0720">
          <w:rPr>
            <w:rFonts w:cs="Times New Roman"/>
            <w:bCs/>
            <w:color w:val="00B050"/>
            <w:szCs w:val="28"/>
            <w:lang w:val="uk-UA" w:eastAsia="ru-RU"/>
          </w:rPr>
          <w:delText>Завдання 2.</w:delText>
        </w:r>
      </w:del>
    </w:p>
    <w:p w:rsidR="00590613" w:rsidRPr="00CB5B18" w:rsidDel="007C0720" w:rsidRDefault="00590613" w:rsidP="00996641">
      <w:pPr>
        <w:ind w:firstLine="540"/>
        <w:rPr>
          <w:del w:id="194" w:author="Buh" w:date="2024-09-27T17:49:00Z"/>
          <w:rFonts w:cs="Times New Roman"/>
          <w:bCs/>
          <w:color w:val="00B050"/>
          <w:szCs w:val="28"/>
          <w:lang w:val="uk-UA" w:eastAsia="ru-RU"/>
        </w:rPr>
      </w:pPr>
      <w:del w:id="195" w:author="Buh" w:date="2024-09-27T17:49:00Z">
        <w:r w:rsidRPr="00CB5B18" w:rsidDel="007C0720">
          <w:rPr>
            <w:rFonts w:cs="Times New Roman"/>
            <w:bCs/>
            <w:color w:val="00B050"/>
            <w:szCs w:val="28"/>
            <w:lang w:val="uk-UA" w:eastAsia="ru-RU"/>
          </w:rPr>
          <w:delText>2.А. …</w:delText>
        </w:r>
      </w:del>
    </w:p>
    <w:p w:rsidR="008A153B" w:rsidRPr="007F2EA7" w:rsidRDefault="008A153B" w:rsidP="003C059A">
      <w:pPr>
        <w:ind w:firstLine="630"/>
        <w:rPr>
          <w:lang w:val="uk-UA"/>
        </w:rPr>
      </w:pPr>
    </w:p>
    <w:p w:rsidR="00E6205C" w:rsidRPr="007F2EA7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:rsidR="003C059A" w:rsidRDefault="003C059A" w:rsidP="003C059A">
      <w:pPr>
        <w:ind w:firstLine="720"/>
        <w:rPr>
          <w:lang w:val="uk-UA"/>
        </w:rPr>
      </w:pPr>
    </w:p>
    <w:p w:rsidR="003C059A" w:rsidRPr="00F94855" w:rsidRDefault="00F94855" w:rsidP="00996641">
      <w:pPr>
        <w:ind w:firstLine="540"/>
        <w:rPr>
          <w:color w:val="000000" w:themeColor="text1"/>
          <w:lang w:val="uk-UA"/>
          <w:rPrChange w:id="196" w:author="Buh" w:date="2024-09-27T17:30:00Z">
            <w:rPr>
              <w:lang w:val="uk-UA"/>
            </w:rPr>
          </w:rPrChange>
        </w:rPr>
      </w:pPr>
      <w:ins w:id="197" w:author="Buh" w:date="2024-09-27T17:30:00Z">
        <w:r w:rsidRPr="00F94855">
          <w:rPr>
            <w:rFonts w:cs="Times New Roman"/>
            <w:bCs/>
            <w:color w:val="000000" w:themeColor="text1"/>
            <w:szCs w:val="28"/>
            <w:lang w:val="uk-UA" w:eastAsia="ru-RU"/>
            <w:rPrChange w:id="198" w:author="Buh" w:date="2024-09-27T17:3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t>Було вивчено основи розробки програм і реалізовано консольний додаток для введення та виведення даних на мові програмування С++. На практиці було закріплено навички роботи з базовими конструкціями мови, такими як цикли, умови та функції. Окрім цього, вдосконалено вміння оформлення звітів з лабораторних робіт відповідно до вимог, а також покращено розуміння структури програмного коду та його оптимізації.</w:t>
        </w:r>
      </w:ins>
      <w:del w:id="199" w:author="Buh" w:date="2024-09-27T17:30:00Z">
        <w:r w:rsidR="003C059A" w:rsidRPr="00F94855" w:rsidDel="00F94855">
          <w:rPr>
            <w:rFonts w:cs="Times New Roman"/>
            <w:bCs/>
            <w:color w:val="000000" w:themeColor="text1"/>
            <w:szCs w:val="28"/>
            <w:lang w:val="uk-UA" w:eastAsia="ru-RU"/>
            <w:rPrChange w:id="200" w:author="Buh" w:date="2024-09-27T17:3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>2-3 речення своїми словами про результати роботи, від третьо</w:delText>
        </w:r>
        <w:r w:rsidR="00165ED9" w:rsidRPr="00F94855" w:rsidDel="00F94855">
          <w:rPr>
            <w:rFonts w:cs="Times New Roman"/>
            <w:bCs/>
            <w:color w:val="000000" w:themeColor="text1"/>
            <w:szCs w:val="28"/>
            <w:lang w:val="uk-UA" w:eastAsia="ru-RU"/>
            <w:rPrChange w:id="201" w:author="Buh" w:date="2024-09-27T17:3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>ї</w:delText>
        </w:r>
        <w:r w:rsidR="003C059A" w:rsidRPr="00F94855" w:rsidDel="00F94855">
          <w:rPr>
            <w:rFonts w:cs="Times New Roman"/>
            <w:bCs/>
            <w:color w:val="000000" w:themeColor="text1"/>
            <w:szCs w:val="28"/>
            <w:lang w:val="uk-UA" w:eastAsia="ru-RU"/>
            <w:rPrChange w:id="202" w:author="Buh" w:date="2024-09-27T17:3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 xml:space="preserve"> </w:delText>
        </w:r>
        <w:r w:rsidR="00165ED9" w:rsidRPr="00F94855" w:rsidDel="00F94855">
          <w:rPr>
            <w:rFonts w:cs="Times New Roman"/>
            <w:bCs/>
            <w:color w:val="000000" w:themeColor="text1"/>
            <w:szCs w:val="28"/>
            <w:lang w:val="uk-UA" w:eastAsia="ru-RU"/>
            <w:rPrChange w:id="203" w:author="Buh" w:date="2024-09-27T17:3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>особи</w:delText>
        </w:r>
        <w:r w:rsidR="003C059A" w:rsidRPr="00F94855" w:rsidDel="00F94855">
          <w:rPr>
            <w:rFonts w:cs="Times New Roman"/>
            <w:bCs/>
            <w:color w:val="000000" w:themeColor="text1"/>
            <w:szCs w:val="28"/>
            <w:lang w:val="uk-UA" w:eastAsia="ru-RU"/>
            <w:rPrChange w:id="204" w:author="Buh" w:date="2024-09-27T17:3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 xml:space="preserve">, наприклад: </w:delText>
        </w:r>
        <w:r w:rsidR="00590613" w:rsidRPr="00F94855" w:rsidDel="00F94855">
          <w:rPr>
            <w:rFonts w:cs="Times New Roman"/>
            <w:bCs/>
            <w:color w:val="000000" w:themeColor="text1"/>
            <w:szCs w:val="28"/>
            <w:lang w:val="uk-UA" w:eastAsia="ru-RU"/>
            <w:rPrChange w:id="205" w:author="Buh" w:date="2024-09-27T17:3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>Б</w:delText>
        </w:r>
        <w:r w:rsidR="003C059A" w:rsidRPr="00F94855" w:rsidDel="00F94855">
          <w:rPr>
            <w:rFonts w:cs="Times New Roman"/>
            <w:bCs/>
            <w:color w:val="000000" w:themeColor="text1"/>
            <w:szCs w:val="28"/>
            <w:lang w:val="uk-UA" w:eastAsia="ru-RU"/>
            <w:rPrChange w:id="206" w:author="Buh" w:date="2024-09-27T17:3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 xml:space="preserve">уло вивчено… </w:delText>
        </w:r>
        <w:r w:rsidR="00590613" w:rsidRPr="00F94855" w:rsidDel="00F94855">
          <w:rPr>
            <w:rFonts w:cs="Times New Roman"/>
            <w:bCs/>
            <w:color w:val="000000" w:themeColor="text1"/>
            <w:szCs w:val="28"/>
            <w:lang w:val="uk-UA" w:eastAsia="ru-RU"/>
            <w:rPrChange w:id="207" w:author="Buh" w:date="2024-09-27T17:3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>З</w:delText>
        </w:r>
        <w:r w:rsidR="00996641" w:rsidRPr="00F94855" w:rsidDel="00F94855">
          <w:rPr>
            <w:rFonts w:cs="Times New Roman"/>
            <w:bCs/>
            <w:color w:val="000000" w:themeColor="text1"/>
            <w:szCs w:val="28"/>
            <w:lang w:val="uk-UA" w:eastAsia="ru-RU"/>
            <w:rPrChange w:id="208" w:author="Buh" w:date="2024-09-27T17:3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 xml:space="preserve">акріплено на практиці… </w:delText>
        </w:r>
        <w:r w:rsidR="00590613" w:rsidRPr="00F94855" w:rsidDel="00F94855">
          <w:rPr>
            <w:rFonts w:cs="Times New Roman"/>
            <w:bCs/>
            <w:color w:val="000000" w:themeColor="text1"/>
            <w:szCs w:val="28"/>
            <w:lang w:val="uk-UA" w:eastAsia="ru-RU"/>
            <w:rPrChange w:id="209" w:author="Buh" w:date="2024-09-27T17:3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>Відпрацьовано в коді програми… О</w:delText>
        </w:r>
        <w:r w:rsidR="003C059A" w:rsidRPr="00F94855" w:rsidDel="00F94855">
          <w:rPr>
            <w:rFonts w:cs="Times New Roman"/>
            <w:bCs/>
            <w:color w:val="000000" w:themeColor="text1"/>
            <w:szCs w:val="28"/>
            <w:lang w:val="uk-UA" w:eastAsia="ru-RU"/>
            <w:rPrChange w:id="210" w:author="Buh" w:date="2024-09-27T17:3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>тримано навички…</w:delText>
        </w:r>
        <w:r w:rsidR="00C14019" w:rsidRPr="00F94855" w:rsidDel="00F94855">
          <w:rPr>
            <w:rFonts w:cs="Times New Roman"/>
            <w:bCs/>
            <w:color w:val="000000" w:themeColor="text1"/>
            <w:szCs w:val="28"/>
            <w:lang w:val="uk-UA" w:eastAsia="ru-RU"/>
            <w:rPrChange w:id="211" w:author="Buh" w:date="2024-09-27T17:30:00Z">
              <w:rPr>
                <w:rFonts w:cs="Times New Roman"/>
                <w:bCs/>
                <w:color w:val="00B050"/>
                <w:szCs w:val="28"/>
                <w:lang w:val="uk-UA" w:eastAsia="ru-RU"/>
              </w:rPr>
            </w:rPrChange>
          </w:rPr>
          <w:delText xml:space="preserve"> Виникли труднощі з…</w:delText>
        </w:r>
      </w:del>
    </w:p>
    <w:p w:rsidR="007A3E44" w:rsidRPr="00F94855" w:rsidRDefault="007A3E44" w:rsidP="003C059A">
      <w:pPr>
        <w:ind w:firstLine="720"/>
        <w:rPr>
          <w:color w:val="000000" w:themeColor="text1"/>
          <w:lang w:val="uk-UA"/>
          <w:rPrChange w:id="212" w:author="Buh" w:date="2024-09-27T17:30:00Z">
            <w:rPr>
              <w:lang w:val="uk-UA"/>
            </w:rPr>
          </w:rPrChange>
        </w:rPr>
      </w:pPr>
    </w:p>
    <w:p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:rsidR="003C059A" w:rsidRPr="00365D59" w:rsidRDefault="00C662A2" w:rsidP="003C059A">
      <w:pPr>
        <w:ind w:firstLine="0"/>
        <w:jc w:val="center"/>
        <w:rPr>
          <w:color w:val="00B050"/>
          <w:lang w:val="uk-UA"/>
        </w:rPr>
      </w:pPr>
      <w:r w:rsidRPr="007F2EA7">
        <w:rPr>
          <w:lang w:val="uk-UA"/>
        </w:rPr>
        <w:t>Лістинг коду програми</w:t>
      </w:r>
      <w:r w:rsidR="00541603" w:rsidRPr="00FA3246">
        <w:t xml:space="preserve"> </w:t>
      </w:r>
      <w:r w:rsidR="00541603">
        <w:rPr>
          <w:lang w:val="uk-UA"/>
        </w:rPr>
        <w:t xml:space="preserve">до задач </w:t>
      </w:r>
      <w:r w:rsidR="00541603">
        <w:rPr>
          <w:lang w:val="en-US"/>
        </w:rPr>
        <w:t>Begin</w:t>
      </w:r>
      <w:r w:rsidR="00541603" w:rsidRPr="00FA3246">
        <w:t xml:space="preserve"> 6, </w:t>
      </w:r>
      <w:r w:rsidR="00541603">
        <w:rPr>
          <w:lang w:val="en-US"/>
        </w:rPr>
        <w:t>Begin</w:t>
      </w:r>
      <w:r w:rsidR="00541603" w:rsidRPr="00FA3246">
        <w:t xml:space="preserve"> 22</w:t>
      </w:r>
      <w:r w:rsidRPr="007F2EA7">
        <w:rPr>
          <w:lang w:val="uk-UA"/>
        </w:rPr>
        <w:t xml:space="preserve"> </w:t>
      </w:r>
    </w:p>
    <w:p w:rsidR="00C662A2" w:rsidRDefault="00C662A2" w:rsidP="003C059A">
      <w:pPr>
        <w:ind w:firstLine="0"/>
        <w:rPr>
          <w:lang w:val="uk-UA"/>
        </w:rPr>
      </w:pPr>
    </w:p>
    <w:p w:rsidR="00996641" w:rsidRPr="00996641" w:rsidRDefault="00996641" w:rsidP="003C059A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:rsidR="00FA3246" w:rsidRP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//begin 6 </w:t>
      </w:r>
    </w:p>
    <w:p w:rsidR="00FA3246" w:rsidRP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#include ‹iostream› </w:t>
      </w:r>
    </w:p>
    <w:p w:rsidR="00FA3246" w:rsidRP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using namespace std; </w:t>
      </w:r>
    </w:p>
    <w:p w:rsidR="00FA3246" w:rsidRP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</w:p>
    <w:p w:rsidR="00FA3246" w:rsidRP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int main () //header </w:t>
      </w:r>
    </w:p>
    <w:p w:rsidR="00FA3246" w:rsidRP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{ </w:t>
      </w:r>
    </w:p>
    <w:p w:rsidR="00FA3246" w:rsidRP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// Введення довжини ребер а, b, с </w:t>
      </w:r>
    </w:p>
    <w:p w:rsidR="00FA3246" w:rsidRP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double a, b, c; </w:t>
      </w:r>
    </w:p>
    <w:p w:rsidR="00FA3246" w:rsidRP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cout &lt;&lt;</w:t>
      </w:r>
      <w:r w:rsidRPr="00FA3246">
        <w:rPr>
          <w:rFonts w:ascii="MS Gothic" w:eastAsia="MS Gothic" w:hAnsi="MS Gothic" w:cs="MS Gothic"/>
          <w:bCs/>
          <w:i/>
          <w:color w:val="7F7F7F" w:themeColor="text1" w:themeTint="80"/>
          <w:sz w:val="20"/>
          <w:szCs w:val="20"/>
          <w:lang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"Введіть довжину ребра а: "; </w:t>
      </w:r>
    </w:p>
    <w:p w:rsidR="00FA3246" w:rsidRP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cin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&gt;&gt;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a; </w:t>
      </w:r>
    </w:p>
    <w:p w:rsid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cout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 &lt;&lt;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"Введіть довжину ребра b: ";</w:t>
      </w:r>
    </w:p>
    <w:p w:rsid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cin &gt;&gt;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b; </w:t>
      </w:r>
    </w:p>
    <w:p w:rsidR="00FA3246" w:rsidRP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cout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 &lt;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&lt; "Введіть довжину ребра с: ";</w:t>
      </w:r>
    </w:p>
    <w:p w:rsid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cin &gt;&gt; c; </w:t>
      </w:r>
    </w:p>
    <w:p w:rsid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//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Обчислення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об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ʼ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єму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пралелепіпеда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</w:p>
    <w:p w:rsid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double V = a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*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b * c;</w:t>
      </w:r>
    </w:p>
    <w:p w:rsid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//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Обчислення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площі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поверхні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паралелепіпеда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</w:p>
    <w:p w:rsid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double 5 = 2 * (a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*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b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+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b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*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с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+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a *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с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); </w:t>
      </w:r>
    </w:p>
    <w:p w:rsid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//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Виведення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результатів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</w:p>
    <w:p w:rsid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cout &lt;&lt;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"06'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єм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паралелепіпеда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: " &lt;&lt; V &lt;&lt;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endl; </w:t>
      </w:r>
    </w:p>
    <w:p w:rsidR="00FA3246" w:rsidRPr="00FA3246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</w:pP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cout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 &lt;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&lt; "Площа поверхні паралелепіпеда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: " &lt;&lt;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 5 &lt;&lt; 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endl</w:t>
      </w: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; </w:t>
      </w:r>
    </w:p>
    <w:p w:rsidR="00996641" w:rsidRDefault="00FA3246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FA3246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return 0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;</w:t>
      </w:r>
    </w:p>
    <w:p w:rsidR="00FA3246" w:rsidRDefault="00264824" w:rsidP="00FA3246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}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//begin 22 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#include &lt;iostream&gt; 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using namespace std; 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int main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(</w:t>
      </w: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) //header 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{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// Введення значення кута 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в</w:t>
      </w: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радіанах 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double alpha; 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const double pi = 3.14; 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cout &lt;&lt; </w:t>
      </w: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"Введіть зна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чення кута в радіанах: "; 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cin &gt;&gt;</w:t>
      </w: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alpha; 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// Обчислення значення кута 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uk-UA" w:eastAsia="ru-RU"/>
        </w:rPr>
        <w:t>в</w:t>
      </w: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 градусах 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 xml:space="preserve">double degrees = (alpha * 180) / pi; 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// Виведення результату 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cout</w:t>
      </w: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 &lt;&lt; 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"Значення кута в градусах: " </w:t>
      </w:r>
    </w:p>
    <w:p w:rsid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</w:pP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&lt;&lt; </w:t>
      </w: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degrees</w:t>
      </w: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 &lt;&lt; </w:t>
      </w: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endl</w:t>
      </w: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; </w:t>
      </w:r>
    </w:p>
    <w:p w:rsidR="00264824" w:rsidRP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</w:pP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val="en-US" w:eastAsia="ru-RU"/>
        </w:rPr>
        <w:t>return</w:t>
      </w:r>
      <w:r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 xml:space="preserve"> 0; </w:t>
      </w:r>
    </w:p>
    <w:p w:rsidR="00264824" w:rsidRPr="00264824" w:rsidRDefault="00264824" w:rsidP="00264824">
      <w:pPr>
        <w:ind w:firstLine="0"/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</w:pPr>
      <w:r w:rsidRPr="00264824">
        <w:rPr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  <w:t>}</w:t>
      </w:r>
    </w:p>
    <w:p w:rsidR="00264824" w:rsidRPr="00264824" w:rsidDel="00F94855" w:rsidRDefault="00264824" w:rsidP="00FA3246">
      <w:pPr>
        <w:ind w:firstLine="0"/>
        <w:rPr>
          <w:del w:id="213" w:author="Buh" w:date="2024-09-27T17:31:00Z"/>
          <w:rFonts w:ascii="Courier New" w:hAnsi="Courier New" w:cs="Courier New"/>
          <w:bCs/>
          <w:i/>
          <w:color w:val="7F7F7F" w:themeColor="text1" w:themeTint="80"/>
          <w:sz w:val="20"/>
          <w:szCs w:val="20"/>
          <w:lang w:eastAsia="ru-RU"/>
        </w:rPr>
      </w:pPr>
    </w:p>
    <w:p w:rsidR="003C059A" w:rsidRPr="00996641" w:rsidDel="00F94855" w:rsidRDefault="003C059A" w:rsidP="003C059A">
      <w:pPr>
        <w:ind w:firstLine="0"/>
        <w:rPr>
          <w:del w:id="214" w:author="Buh" w:date="2024-09-27T17:31:00Z"/>
          <w:rFonts w:ascii="Courier New" w:hAnsi="Courier New" w:cs="Courier New"/>
          <w:sz w:val="20"/>
          <w:szCs w:val="20"/>
          <w:lang w:val="uk-UA"/>
        </w:rPr>
      </w:pPr>
    </w:p>
    <w:p w:rsidR="003C059A" w:rsidRPr="003C059A" w:rsidRDefault="003C059A" w:rsidP="003C059A">
      <w:pPr>
        <w:ind w:firstLine="0"/>
        <w:rPr>
          <w:rFonts w:ascii="Courier New" w:hAnsi="Courier New" w:cs="Courier New"/>
          <w:lang w:val="uk-UA"/>
        </w:rPr>
      </w:pPr>
    </w:p>
    <w:p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C662A2" w:rsidDel="007C0720" w:rsidRDefault="00C662A2" w:rsidP="007C0720">
      <w:pPr>
        <w:ind w:firstLine="0"/>
        <w:jc w:val="center"/>
        <w:rPr>
          <w:del w:id="215" w:author="Buh" w:date="2024-09-27T17:58:00Z"/>
          <w:lang w:val="uk-UA"/>
        </w:rPr>
        <w:pPrChange w:id="216" w:author="Buh" w:date="2024-09-27T17:58:00Z">
          <w:pPr>
            <w:ind w:firstLine="0"/>
            <w:jc w:val="center"/>
          </w:pPr>
        </w:pPrChange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:rsidR="007C0720" w:rsidRPr="007F2EA7" w:rsidRDefault="007C0720" w:rsidP="00F132A2">
      <w:pPr>
        <w:ind w:firstLine="0"/>
        <w:jc w:val="center"/>
        <w:rPr>
          <w:ins w:id="217" w:author="Buh" w:date="2024-09-27T17:58:00Z"/>
          <w:lang w:val="uk-UA"/>
        </w:rPr>
      </w:pPr>
    </w:p>
    <w:p w:rsidR="00C662A2" w:rsidDel="00E96505" w:rsidRDefault="00C662A2" w:rsidP="007C0720">
      <w:pPr>
        <w:ind w:firstLine="0"/>
        <w:jc w:val="center"/>
        <w:rPr>
          <w:del w:id="218" w:author="Buh" w:date="2024-09-27T17:58:00Z"/>
          <w:lang w:val="uk-UA"/>
        </w:rPr>
        <w:pPrChange w:id="219" w:author="Buh" w:date="2024-09-27T17:58:00Z">
          <w:pPr>
            <w:ind w:firstLine="0"/>
            <w:jc w:val="center"/>
          </w:pPr>
        </w:pPrChange>
      </w:pPr>
    </w:p>
    <w:p w:rsidR="00E96505" w:rsidRDefault="00E96505" w:rsidP="00996641">
      <w:pPr>
        <w:ind w:firstLine="0"/>
        <w:jc w:val="center"/>
        <w:rPr>
          <w:ins w:id="220" w:author="Buh" w:date="2024-09-27T17:59:00Z"/>
          <w:lang w:val="uk-UA"/>
        </w:rPr>
      </w:pPr>
    </w:p>
    <w:p w:rsidR="00E96505" w:rsidRPr="007F2EA7" w:rsidRDefault="00E96505" w:rsidP="00996641">
      <w:pPr>
        <w:ind w:firstLine="0"/>
        <w:jc w:val="center"/>
        <w:rPr>
          <w:ins w:id="221" w:author="Buh" w:date="2024-09-27T17:59:00Z"/>
          <w:lang w:val="uk-UA"/>
        </w:rPr>
      </w:pPr>
    </w:p>
    <w:p w:rsidR="00C662A2" w:rsidRPr="007F2EA7" w:rsidDel="007C0720" w:rsidRDefault="00C662A2" w:rsidP="00996641">
      <w:pPr>
        <w:ind w:firstLine="0"/>
        <w:jc w:val="center"/>
        <w:rPr>
          <w:del w:id="222" w:author="Buh" w:date="2024-09-27T17:58:00Z"/>
          <w:lang w:val="uk-UA"/>
        </w:rPr>
      </w:pPr>
    </w:p>
    <w:p w:rsidR="00C662A2" w:rsidRPr="007F2EA7" w:rsidRDefault="00C662A2" w:rsidP="007C0720">
      <w:pPr>
        <w:ind w:firstLine="0"/>
        <w:jc w:val="center"/>
        <w:rPr>
          <w:lang w:val="uk-UA"/>
        </w:rPr>
        <w:pPrChange w:id="223" w:author="Buh" w:date="2024-09-27T17:58:00Z">
          <w:pPr>
            <w:ind w:firstLine="0"/>
            <w:jc w:val="center"/>
          </w:pPr>
        </w:pPrChange>
      </w:pPr>
    </w:p>
    <w:p w:rsidR="00C662A2" w:rsidDel="007C0720" w:rsidRDefault="00AF4F74" w:rsidP="007C0720">
      <w:pPr>
        <w:ind w:firstLine="0"/>
        <w:jc w:val="center"/>
        <w:rPr>
          <w:del w:id="224" w:author="Buh" w:date="2024-09-27T17:58:00Z"/>
          <w:lang w:val="uk-UA"/>
        </w:rPr>
        <w:pPrChange w:id="225" w:author="Buh" w:date="2024-09-27T17:58:00Z">
          <w:pPr>
            <w:ind w:firstLine="0"/>
            <w:jc w:val="center"/>
          </w:pPr>
        </w:pPrChange>
      </w:pPr>
      <w:r>
        <w:rPr>
          <w:noProof/>
          <w:lang w:val="uk-UA" w:eastAsia="uk-UA"/>
        </w:rPr>
        <w:drawing>
          <wp:inline distT="0" distB="0" distL="0" distR="0">
            <wp:extent cx="3190875" cy="1714500"/>
            <wp:effectExtent l="0" t="0" r="9525" b="0"/>
            <wp:docPr id="1" name="Рисунок 1" descr="C:\Users\Buh\Pictures\begi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h\Pictures\begin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20" w:rsidRPr="007F2EA7" w:rsidRDefault="007C0720" w:rsidP="00996641">
      <w:pPr>
        <w:ind w:firstLine="0"/>
        <w:jc w:val="center"/>
        <w:rPr>
          <w:ins w:id="226" w:author="Buh" w:date="2024-09-27T17:58:00Z"/>
          <w:lang w:val="uk-UA"/>
        </w:rPr>
      </w:pPr>
    </w:p>
    <w:p w:rsidR="00996641" w:rsidDel="00E96505" w:rsidRDefault="00996641" w:rsidP="007C0720">
      <w:pPr>
        <w:ind w:firstLine="0"/>
        <w:jc w:val="center"/>
        <w:rPr>
          <w:del w:id="227" w:author="Buh" w:date="2024-09-27T17:58:00Z"/>
          <w:rFonts w:cs="Times New Roman"/>
          <w:bCs/>
          <w:color w:val="00B050"/>
          <w:szCs w:val="28"/>
          <w:lang w:val="uk-UA" w:eastAsia="ru-RU"/>
        </w:rPr>
        <w:pPrChange w:id="228" w:author="Buh" w:date="2024-09-27T17:58:00Z">
          <w:pPr>
            <w:ind w:firstLine="0"/>
            <w:jc w:val="center"/>
          </w:pPr>
        </w:pPrChange>
      </w:pPr>
    </w:p>
    <w:p w:rsidR="00E96505" w:rsidRDefault="00E96505" w:rsidP="00996641">
      <w:pPr>
        <w:ind w:firstLine="0"/>
        <w:jc w:val="center"/>
        <w:rPr>
          <w:ins w:id="229" w:author="Buh" w:date="2024-09-27T17:59:00Z"/>
          <w:rFonts w:cs="Times New Roman"/>
          <w:bCs/>
          <w:color w:val="00B050"/>
          <w:szCs w:val="28"/>
          <w:lang w:val="uk-UA" w:eastAsia="ru-RU"/>
        </w:rPr>
      </w:pPr>
    </w:p>
    <w:p w:rsidR="00E96505" w:rsidRPr="00492726" w:rsidRDefault="00E96505" w:rsidP="00996641">
      <w:pPr>
        <w:ind w:firstLine="0"/>
        <w:jc w:val="center"/>
        <w:rPr>
          <w:ins w:id="230" w:author="Buh" w:date="2024-09-27T17:59:00Z"/>
          <w:rFonts w:cs="Times New Roman"/>
          <w:bCs/>
          <w:color w:val="00B050"/>
          <w:szCs w:val="28"/>
          <w:lang w:val="uk-UA" w:eastAsia="ru-RU"/>
        </w:rPr>
      </w:pPr>
    </w:p>
    <w:p w:rsidR="00AF4F74" w:rsidDel="007C0720" w:rsidRDefault="00AF4F74" w:rsidP="00AF4F74">
      <w:pPr>
        <w:ind w:firstLine="0"/>
        <w:jc w:val="center"/>
        <w:rPr>
          <w:del w:id="231" w:author="Buh" w:date="2024-09-27T17:58:00Z"/>
          <w:lang w:val="uk-UA"/>
        </w:rPr>
      </w:pPr>
    </w:p>
    <w:p w:rsidR="00AF4F74" w:rsidRDefault="00AF4F74" w:rsidP="007C0720">
      <w:pPr>
        <w:ind w:firstLine="0"/>
        <w:jc w:val="center"/>
        <w:rPr>
          <w:lang w:val="uk-UA"/>
        </w:rPr>
        <w:pPrChange w:id="232" w:author="Buh" w:date="2024-09-27T17:58:00Z">
          <w:pPr>
            <w:ind w:firstLine="0"/>
            <w:jc w:val="center"/>
          </w:pPr>
        </w:pPrChange>
      </w:pPr>
    </w:p>
    <w:p w:rsidR="00996641" w:rsidRPr="00541603" w:rsidRDefault="007C0720" w:rsidP="00E96505">
      <w:pPr>
        <w:ind w:left="709" w:firstLine="0"/>
        <w:jc w:val="center"/>
        <w:rPr>
          <w:color w:val="000000" w:themeColor="text1"/>
        </w:rPr>
        <w:pPrChange w:id="233" w:author="Buh" w:date="2024-09-27T17:59:00Z">
          <w:pPr>
            <w:ind w:firstLine="0"/>
            <w:jc w:val="center"/>
          </w:pPr>
        </w:pPrChange>
      </w:pPr>
      <w:ins w:id="234" w:author="Buh" w:date="2024-09-27T17:58:00Z">
        <w:r>
          <w:rPr>
            <w:lang w:val="uk-UA"/>
          </w:rPr>
          <w:t xml:space="preserve">Малюнок </w:t>
        </w:r>
      </w:ins>
      <w:del w:id="235" w:author="Buh" w:date="2024-09-27T17:58:00Z">
        <w:r w:rsidR="00C662A2" w:rsidRPr="007F2EA7" w:rsidDel="007C0720">
          <w:rPr>
            <w:lang w:val="uk-UA"/>
          </w:rPr>
          <w:delText xml:space="preserve">Рисунок </w:delText>
        </w:r>
      </w:del>
      <w:r w:rsidR="00C662A2" w:rsidRPr="007F2EA7">
        <w:rPr>
          <w:lang w:val="uk-UA"/>
        </w:rPr>
        <w:t xml:space="preserve">Б.1 </w:t>
      </w:r>
      <w:r w:rsidR="00996641">
        <w:rPr>
          <w:lang w:val="uk-UA"/>
        </w:rPr>
        <w:t>–</w:t>
      </w:r>
      <w:r w:rsidR="00C662A2" w:rsidRPr="007F2EA7">
        <w:rPr>
          <w:lang w:val="uk-UA"/>
        </w:rPr>
        <w:t xml:space="preserve"> Екран виконання </w:t>
      </w:r>
      <w:r w:rsidR="00C662A2" w:rsidRPr="00541603">
        <w:rPr>
          <w:color w:val="000000" w:themeColor="text1"/>
          <w:lang w:val="uk-UA"/>
        </w:rPr>
        <w:t xml:space="preserve">програми для вирішення завдання </w:t>
      </w:r>
      <w:r w:rsidR="00996641" w:rsidRPr="00541603">
        <w:rPr>
          <w:color w:val="000000" w:themeColor="text1"/>
          <w:lang w:val="uk-UA"/>
        </w:rPr>
        <w:br/>
      </w:r>
      <w:r w:rsidR="00541603" w:rsidRPr="00541603">
        <w:rPr>
          <w:rFonts w:cs="Times New Roman"/>
          <w:bCs/>
          <w:color w:val="000000" w:themeColor="text1"/>
          <w:szCs w:val="28"/>
          <w:lang w:val="en-US" w:eastAsia="ru-RU"/>
        </w:rPr>
        <w:t>Begin</w:t>
      </w:r>
      <w:r w:rsidR="00541603" w:rsidRPr="00541603">
        <w:rPr>
          <w:rFonts w:cs="Times New Roman"/>
          <w:bCs/>
          <w:color w:val="000000" w:themeColor="text1"/>
          <w:szCs w:val="28"/>
          <w:lang w:eastAsia="ru-RU"/>
        </w:rPr>
        <w:t xml:space="preserve"> 6</w:t>
      </w:r>
    </w:p>
    <w:p w:rsidR="00C662A2" w:rsidDel="00E96505" w:rsidRDefault="00C662A2" w:rsidP="007C0720">
      <w:pPr>
        <w:ind w:firstLine="0"/>
        <w:rPr>
          <w:del w:id="236" w:author="Buh" w:date="2024-09-27T17:58:00Z"/>
          <w:lang w:val="uk-UA"/>
        </w:rPr>
        <w:pPrChange w:id="237" w:author="Buh" w:date="2024-09-27T17:58:00Z">
          <w:pPr>
            <w:ind w:firstLine="0"/>
            <w:jc w:val="center"/>
          </w:pPr>
        </w:pPrChange>
      </w:pPr>
    </w:p>
    <w:p w:rsidR="00E96505" w:rsidRDefault="00E96505" w:rsidP="00996641">
      <w:pPr>
        <w:ind w:firstLine="0"/>
        <w:jc w:val="center"/>
        <w:rPr>
          <w:ins w:id="238" w:author="Buh" w:date="2024-09-27T17:59:00Z"/>
          <w:lang w:val="uk-UA"/>
        </w:rPr>
      </w:pPr>
    </w:p>
    <w:p w:rsidR="00E96505" w:rsidRDefault="00E96505" w:rsidP="00996641">
      <w:pPr>
        <w:ind w:firstLine="0"/>
        <w:jc w:val="center"/>
        <w:rPr>
          <w:ins w:id="239" w:author="Buh" w:date="2024-09-27T17:59:00Z"/>
          <w:lang w:val="uk-UA"/>
        </w:rPr>
      </w:pPr>
    </w:p>
    <w:p w:rsidR="004C468F" w:rsidRDefault="004C468F" w:rsidP="007C0720">
      <w:pPr>
        <w:ind w:firstLine="0"/>
        <w:rPr>
          <w:lang w:val="uk-UA"/>
        </w:rPr>
        <w:pPrChange w:id="240" w:author="Buh" w:date="2024-09-27T17:58:00Z">
          <w:pPr>
            <w:ind w:firstLine="0"/>
            <w:jc w:val="center"/>
          </w:pPr>
        </w:pPrChange>
      </w:pPr>
    </w:p>
    <w:p w:rsidR="004C468F" w:rsidRDefault="00541603" w:rsidP="00996641">
      <w:pPr>
        <w:ind w:firstLine="0"/>
        <w:jc w:val="center"/>
        <w:rPr>
          <w:lang w:val="uk-UA"/>
        </w:rPr>
      </w:pPr>
      <w:r>
        <w:rPr>
          <w:rFonts w:cs="Times New Roman"/>
          <w:bCs/>
          <w:noProof/>
          <w:color w:val="00B050"/>
          <w:szCs w:val="28"/>
          <w:lang w:val="uk-UA" w:eastAsia="uk-UA"/>
        </w:rPr>
        <w:drawing>
          <wp:inline distT="0" distB="0" distL="0" distR="0" wp14:anchorId="092DAD13" wp14:editId="38555CC3">
            <wp:extent cx="5105400" cy="1285875"/>
            <wp:effectExtent l="0" t="0" r="0" b="9525"/>
            <wp:docPr id="2" name="Рисунок 2" descr="C:\Users\Buh\Pictures\begin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h\Pictures\begin 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8F" w:rsidDel="00E96505" w:rsidRDefault="004C468F" w:rsidP="00996641">
      <w:pPr>
        <w:ind w:firstLine="0"/>
        <w:jc w:val="center"/>
        <w:rPr>
          <w:del w:id="241" w:author="Buh" w:date="2024-09-27T17:58:00Z"/>
          <w:lang w:val="uk-UA"/>
        </w:rPr>
      </w:pPr>
    </w:p>
    <w:p w:rsidR="00E96505" w:rsidRDefault="00E96505" w:rsidP="00E96505">
      <w:pPr>
        <w:ind w:firstLine="0"/>
        <w:rPr>
          <w:ins w:id="242" w:author="Buh" w:date="2024-09-27T17:59:00Z"/>
          <w:lang w:val="uk-UA"/>
        </w:rPr>
        <w:pPrChange w:id="243" w:author="Buh" w:date="2024-09-27T17:58:00Z">
          <w:pPr>
            <w:ind w:firstLine="0"/>
            <w:jc w:val="center"/>
          </w:pPr>
        </w:pPrChange>
      </w:pPr>
    </w:p>
    <w:p w:rsidR="00E96505" w:rsidRDefault="00E96505" w:rsidP="00E96505">
      <w:pPr>
        <w:ind w:firstLine="0"/>
        <w:rPr>
          <w:ins w:id="244" w:author="Buh" w:date="2024-09-27T17:59:00Z"/>
          <w:lang w:val="uk-UA"/>
        </w:rPr>
        <w:pPrChange w:id="245" w:author="Buh" w:date="2024-09-27T17:58:00Z">
          <w:pPr>
            <w:ind w:firstLine="0"/>
            <w:jc w:val="center"/>
          </w:pPr>
        </w:pPrChange>
      </w:pPr>
    </w:p>
    <w:p w:rsidR="00E96505" w:rsidRDefault="00E96505" w:rsidP="00996641">
      <w:pPr>
        <w:ind w:firstLine="0"/>
        <w:jc w:val="center"/>
        <w:rPr>
          <w:ins w:id="246" w:author="Buh" w:date="2024-09-27T17:58:00Z"/>
          <w:lang w:val="uk-UA"/>
        </w:rPr>
      </w:pPr>
    </w:p>
    <w:p w:rsidR="004C468F" w:rsidDel="00E96505" w:rsidRDefault="004C468F" w:rsidP="00E96505">
      <w:pPr>
        <w:ind w:left="709" w:firstLine="0"/>
        <w:jc w:val="center"/>
        <w:rPr>
          <w:del w:id="247" w:author="Buh" w:date="2024-09-27T17:58:00Z"/>
          <w:lang w:val="uk-UA"/>
        </w:rPr>
        <w:pPrChange w:id="248" w:author="Buh" w:date="2024-09-27T17:59:00Z">
          <w:pPr>
            <w:ind w:firstLine="0"/>
            <w:jc w:val="center"/>
          </w:pPr>
        </w:pPrChange>
      </w:pPr>
    </w:p>
    <w:p w:rsidR="00541603" w:rsidDel="00E96505" w:rsidRDefault="00541603" w:rsidP="00E96505">
      <w:pPr>
        <w:ind w:left="709" w:firstLine="0"/>
        <w:jc w:val="center"/>
        <w:rPr>
          <w:del w:id="249" w:author="Buh" w:date="2024-09-27T17:58:00Z"/>
          <w:lang w:val="en-US"/>
        </w:rPr>
        <w:pPrChange w:id="250" w:author="Buh" w:date="2024-09-27T17:59:00Z">
          <w:pPr>
            <w:ind w:firstLine="0"/>
          </w:pPr>
        </w:pPrChange>
      </w:pPr>
    </w:p>
    <w:p w:rsidR="004C468F" w:rsidRPr="00541603" w:rsidRDefault="007C0720" w:rsidP="00E96505">
      <w:pPr>
        <w:ind w:left="709" w:firstLine="0"/>
        <w:jc w:val="center"/>
        <w:rPr>
          <w:i/>
          <w:color w:val="000000" w:themeColor="text1"/>
        </w:rPr>
        <w:pPrChange w:id="251" w:author="Buh" w:date="2024-09-27T17:59:00Z">
          <w:pPr>
            <w:ind w:firstLine="0"/>
            <w:jc w:val="center"/>
          </w:pPr>
        </w:pPrChange>
      </w:pPr>
      <w:ins w:id="252" w:author="Buh" w:date="2024-09-27T17:58:00Z">
        <w:r>
          <w:rPr>
            <w:lang w:val="uk-UA"/>
          </w:rPr>
          <w:t xml:space="preserve">Малюнок </w:t>
        </w:r>
      </w:ins>
      <w:del w:id="253" w:author="Buh" w:date="2024-09-27T17:58:00Z">
        <w:r w:rsidR="004C468F" w:rsidDel="007C0720">
          <w:rPr>
            <w:lang w:val="uk-UA"/>
          </w:rPr>
          <w:delText>Рисунок</w:delText>
        </w:r>
      </w:del>
      <w:r w:rsidR="004C468F">
        <w:rPr>
          <w:lang w:val="uk-UA"/>
        </w:rPr>
        <w:t xml:space="preserve"> Б.2</w:t>
      </w:r>
      <w:r w:rsidR="004C468F"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="00996641"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541603">
        <w:rPr>
          <w:rFonts w:cs="Times New Roman"/>
          <w:bCs/>
          <w:color w:val="000000" w:themeColor="text1"/>
          <w:szCs w:val="28"/>
          <w:lang w:val="en-US" w:eastAsia="ru-RU"/>
        </w:rPr>
        <w:t>Begin</w:t>
      </w:r>
      <w:r w:rsidR="00541603" w:rsidRPr="00541603">
        <w:rPr>
          <w:rFonts w:cs="Times New Roman"/>
          <w:bCs/>
          <w:color w:val="000000" w:themeColor="text1"/>
          <w:szCs w:val="28"/>
          <w:lang w:eastAsia="ru-RU"/>
        </w:rPr>
        <w:t xml:space="preserve"> 22</w:t>
      </w:r>
    </w:p>
    <w:sectPr w:rsidR="004C468F" w:rsidRPr="00541603" w:rsidSect="00B5598F">
      <w:headerReference w:type="default" r:id="rId11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4BF" w:rsidRDefault="000F34BF" w:rsidP="004F2824">
      <w:pPr>
        <w:spacing w:line="240" w:lineRule="auto"/>
      </w:pPr>
      <w:r>
        <w:separator/>
      </w:r>
    </w:p>
  </w:endnote>
  <w:endnote w:type="continuationSeparator" w:id="0">
    <w:p w:rsidR="000F34BF" w:rsidRDefault="000F34BF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4BF" w:rsidRDefault="000F34BF" w:rsidP="004F2824">
      <w:pPr>
        <w:spacing w:line="240" w:lineRule="auto"/>
      </w:pPr>
      <w:r>
        <w:separator/>
      </w:r>
    </w:p>
  </w:footnote>
  <w:footnote w:type="continuationSeparator" w:id="0">
    <w:p w:rsidR="000F34BF" w:rsidRDefault="000F34BF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9032"/>
      <w:docPartObj>
        <w:docPartGallery w:val="Page Numbers (Top of Page)"/>
        <w:docPartUnique/>
      </w:docPartObj>
    </w:sdtPr>
    <w:sdtEndPr/>
    <w:sdtContent>
      <w:p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50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858A8" w:rsidRDefault="00D858A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0F34BF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64824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41603"/>
    <w:rsid w:val="005437C8"/>
    <w:rsid w:val="00553B55"/>
    <w:rsid w:val="00565F4A"/>
    <w:rsid w:val="005679AF"/>
    <w:rsid w:val="005763E1"/>
    <w:rsid w:val="005764DC"/>
    <w:rsid w:val="0058000D"/>
    <w:rsid w:val="0058209C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81C94"/>
    <w:rsid w:val="00794CCF"/>
    <w:rsid w:val="00797251"/>
    <w:rsid w:val="007A0786"/>
    <w:rsid w:val="007A3E44"/>
    <w:rsid w:val="007A4C10"/>
    <w:rsid w:val="007A7BE9"/>
    <w:rsid w:val="007C0720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AF4F74"/>
    <w:rsid w:val="00B01757"/>
    <w:rsid w:val="00B0527F"/>
    <w:rsid w:val="00B05C1D"/>
    <w:rsid w:val="00B15839"/>
    <w:rsid w:val="00B214B4"/>
    <w:rsid w:val="00B40E2A"/>
    <w:rsid w:val="00B45EDC"/>
    <w:rsid w:val="00B51555"/>
    <w:rsid w:val="00B5598F"/>
    <w:rsid w:val="00B61E21"/>
    <w:rsid w:val="00B65923"/>
    <w:rsid w:val="00B71C38"/>
    <w:rsid w:val="00B750FF"/>
    <w:rsid w:val="00B77A77"/>
    <w:rsid w:val="00B85189"/>
    <w:rsid w:val="00B969EC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3098A"/>
    <w:rsid w:val="00C33967"/>
    <w:rsid w:val="00C51A34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505"/>
    <w:rsid w:val="00E96A0F"/>
    <w:rsid w:val="00EA74EC"/>
    <w:rsid w:val="00EB3D87"/>
    <w:rsid w:val="00EE509F"/>
    <w:rsid w:val="00EE5213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94855"/>
    <w:rsid w:val="00FA0ACD"/>
    <w:rsid w:val="00FA3246"/>
    <w:rsid w:val="00FA6D24"/>
    <w:rsid w:val="00FB25F3"/>
    <w:rsid w:val="00FC3027"/>
    <w:rsid w:val="00FD097C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29BB1-8353-465B-BE4C-D450E6EF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3101</Words>
  <Characters>1768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Buh</cp:lastModifiedBy>
  <cp:revision>2</cp:revision>
  <cp:lastPrinted>2018-09-02T19:10:00Z</cp:lastPrinted>
  <dcterms:created xsi:type="dcterms:W3CDTF">2024-09-27T15:03:00Z</dcterms:created>
  <dcterms:modified xsi:type="dcterms:W3CDTF">2024-09-27T15:03:00Z</dcterms:modified>
</cp:coreProperties>
</file>